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officeDocument/2006/relationships/officeDocument" Target="/word/document.xml" Id="R1eb7880cece24067"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sectPr w:rsidR="003E25F4" w:rsidSect="00FC3028">
      <w:pgSz w:w="11906" w:h="16838"/>
      <w:pgMar w:top="1440" w:right="1440" w:bottom="1440" w:left="1440" w:header="708" w:footer="708" w:gutter="0"/>
      <w:cols w:space="708"/>
      <w:docGrid w:linePitch="360"/>
    </w:sectPr>
    <w:p>
      <w:pPr/>
      <w:r>
        <w:rPr>
          <w:lang w:val=""/>
        </w:rPr>
        <w:br/>
      </w:r>
    </w:p>
    <w:p>
      <w:pPr/>
      <w:r>
        <w:rPr>
          <w:lang w:val=""/>
        </w:rPr>
        <w:br/>
      </w:r>
    </w:p>
    <w:p>
      <w:pPr/>
      <w:r>
        <w:rPr>
          <w:lang w:val=""/>
        </w:rPr>
        <w:br/>
      </w:r>
    </w:p>
    <w:p>
      <w:pPr/>
      <w:r>
        <w:rPr>
          <w:lang w:val=""/>
        </w:rPr>
        <w:br/>
      </w:r>
    </w:p>
    <w:p>
      <w:pPr/>
      <w:r>
        <w:rPr>
          <w:lang w:val=""/>
        </w:rPr>
        <w:br/>
      </w:r>
    </w:p>
    <w:p>
      <w:pPr/>
      <w:r>
        <w:rPr>
          <w:lang w:val=""/>
        </w:rPr>
        <w:br/>
      </w:r>
    </w:p>
    <w:p>
      <w:pPr/>
      <w:r>
        <w:rPr>
          <w:lang w:val=""/>
        </w:rPr>
        <w:br/>
      </w:r>
    </w:p>
    <w:p>
      <w:pPr/>
      <w:r>
        <w:rPr>
          <w:lang w:val=""/>
        </w:rPr>
        <w:br/>
      </w:r>
    </w:p>
    <w:p>
      <w:pPr>
        <w:jc w:val="center"/>
      </w:pPr>
      <w:r>
        <w:rPr>
          <w:lang w:val=""/>
          <w:rFonts w:ascii="Calibri Light (Headings)" w:hAnsi="Calibri Light (Headings)" w:cs="Calibri Light (Headings)" w:eastAsia="Calibri Light (Headings)"/>
          <w:b/>
          <w:sz w:val="80"/>
          <w:szCs w:val="80"/>
          <w:color w:val="FF6347"/>
        </w:rPr>
        <w:t>Technical Design Document</w:t>
      </w:r>
    </w:p>
    <w:p>
      <w:pPr>
        <w:jc w:val="center"/>
      </w:pPr>
      <w:r>
        <w:rPr>
          <w:lang w:val=""/>
          <w:rFonts w:ascii="Calibri Light (Headings)" w:hAnsi="Calibri Light (Headings)" w:cs="Calibri Light (Headings)" w:eastAsia="Calibri Light (Headings)"/>
          <w:b/>
          <w:sz w:val="72"/>
          <w:szCs w:val="72"/>
          <w:color w:val="000000"/>
        </w:rPr>
        <w:t>DO and Invoice Process Automation Bot 1</w:t>
      </w:r>
    </w:p>
    <w:ins w:id="0" w:author="ACCT8\admin" w:date="2023-03-30T08:42:33.7568726+08:00">
      <w:p>
        <w:pPr>
          <w:sectPr/>
        </w:pPr>
      </w:p>
    </w:ins>
    <w:sdt xmlns:w="http://schemas.openxmlformats.org/wordprocessingml/2006/main">
      <w:sdtPr>
        <w:docPartObj>
          <w:docPartGallery w:val="Table of Contents"/>
          <w:docPartUnique/>
        </w:docPartObj>
        \
      </w:sdtPr>
      <w:sdtEndPr>
        <w:rPr>
          <w:rFonts w:asciiTheme="minorHAnsi" w:cstheme="minorBidi" w:eastAsiaTheme="minorHAnsi" w:hAnsiTheme="minorHAnsi"/>
          <w:color w:val="auto"/>
          <w:sz w:val="22"/>
          <w:szCs w:val="22"/>
          <w:lang w:eastAsia="en-US"/>
        </w:rPr>
      </w:sdtEndPr>
      <w:sdtContent>
        <w:p>
          <w:pPr>
            <w:pStyle w:val="TOCHeading"/>
          </w:pPr>
          <w:r>
            <w:t>Table of Contents</w:t>
          </w:r>
        </w:p>
        <w:p>
          <w:pPr>
            <w:pStyle w:val="TOC1"/>
            <w:tabs>
              <w:tab w:val="right" w:leader="dot" w:pos="9350"/>
            </w:tabs>
            <w:rPr>
              <w:noProof/>
            </w:rPr>
          </w:pPr>
          <w:r>
            <w:fldChar w:fldCharType="begin" w:dirty="true"/>
          </w:r>
          <w:r>
            <w:instrText xml:space="preserve"> TOC \z </w:instrText>
          </w:r>
          <w:r>
            <w:fldChar w:fldCharType="separate"/>
          </w:r>
        </w:p>
        <w:p>
          <w:r>
            <w:rPr>
              <w:b/>
              <w:bCs/>
              <w:noProof/>
            </w:rPr>
            <w:fldChar w:fldCharType="end"/>
          </w:r>
        </w:p>
      </w:sdtContent>
    </w:sdt>
    <w:ins w:id="0" w:author="ACCT8\admin" w:date="2023-03-30T08:42:33.7641205+08:00">
      <w:p>
        <w:pPr>
          <w:sectPr/>
        </w:pPr>
      </w:p>
    </w:ins>
    <w:p>
      <w:pPr>
        <w:pStyle w:val="Heading1"/>
        <w:spacing w:line="360"/>
      </w:pPr>
      <w:r>
        <w:rPr>
          <w:lang w:val=""/>
          <w:spacing w:val="10"/>
          <w:rFonts w:ascii="Calibri Light (Headings)" w:hAnsi="Calibri Light (Headings)" w:cs="Calibri Light (Headings)" w:eastAsia="Calibri Light (Headings)"/>
          <w:b/>
          <w:sz w:val="36"/>
          <w:szCs w:val="36"/>
          <w:color w:val="FF6347"/>
        </w:rPr>
        <w:t>1</w:t>
      </w:r>
      <w:r>
        <w:rPr>
          <w:lang w:val=""/>
          <w:spacing w:val="10"/>
          <w:rFonts w:ascii="Calibri Light (Headings)" w:hAnsi="Calibri Light (Headings)" w:cs="Calibri Light (Headings)" w:eastAsia="Calibri Light (Headings)"/>
          <w:b/>
          <w:sz w:val="36"/>
          <w:szCs w:val="36"/>
          <w:color w:val="FF6347"/>
        </w:rPr>
        <w:tab/>
      </w:r>
      <w:r>
        <w:rPr>
          <w:lang w:val=""/>
          <w:spacing w:val="10"/>
          <w:rFonts w:ascii="Calibri Light (Headings)" w:hAnsi="Calibri Light (Headings)" w:cs="Calibri Light (Headings)" w:eastAsia="Calibri Light (Headings)"/>
          <w:b/>
          <w:sz w:val="36"/>
          <w:szCs w:val="36"/>
          <w:color w:val="FF6347"/>
        </w:rPr>
        <w:t>Introduction</w:t>
      </w:r>
    </w:p>
    <w:p>
      <w:pPr>
        <w:spacing w:line="360"/>
      </w:pPr>
      <w:r>
        <w:rPr>
          <w:lang w:val=""/>
          <w:rFonts w:ascii="Calibri Light (Headings)" w:hAnsi="Calibri Light (Headings)" w:cs="Calibri Light (Headings)" w:eastAsia="Calibri Light (Headings)"/>
          <w:sz w:val="22"/>
          <w:szCs w:val="22"/>
          <w:color w:val="000000"/>
        </w:rPr>
        <w:t>Robotic Enterprise Framework</w:t>
      </w:r>
    </w:p>
    <w:p>
      <w:pPr/>
    </w:p>
    <w:p>
      <w:pPr>
        <w:pStyle w:val="Heading1"/>
        <w:spacing w:line="360"/>
      </w:pPr>
      <w:r>
        <w:rPr>
          <w:lang w:val=""/>
          <w:spacing w:val="10"/>
          <w:rFonts w:ascii="Calibri Light (Headings)" w:hAnsi="Calibri Light (Headings)" w:cs="Calibri Light (Headings)" w:eastAsia="Calibri Light (Headings)"/>
          <w:b/>
          <w:sz w:val="36"/>
          <w:szCs w:val="36"/>
          <w:color w:val="FF6347"/>
        </w:rPr>
        <w:t>2</w:t>
      </w:r>
      <w:r>
        <w:rPr>
          <w:lang w:val=""/>
          <w:spacing w:val="10"/>
          <w:rFonts w:ascii="Calibri Light (Headings)" w:hAnsi="Calibri Light (Headings)" w:cs="Calibri Light (Headings)" w:eastAsia="Calibri Light (Headings)"/>
          <w:b/>
          <w:sz w:val="36"/>
          <w:szCs w:val="36"/>
          <w:color w:val="FF6347"/>
        </w:rPr>
        <w:tab/>
      </w:r>
      <w:r>
        <w:rPr>
          <w:lang w:val=""/>
          <w:spacing w:val="10"/>
          <w:rFonts w:ascii="Calibri Light (Headings)" w:hAnsi="Calibri Light (Headings)" w:cs="Calibri Light (Headings)" w:eastAsia="Calibri Light (Headings)"/>
          <w:b/>
          <w:sz w:val="36"/>
          <w:szCs w:val="36"/>
          <w:color w:val="FF6347"/>
        </w:rPr>
        <w:t xml:space="preserve">Purpose of this document </w:t>
      </w:r>
    </w:p>
    <w:p>
      <w:pPr>
        <w:spacing w:line="360"/>
      </w:pPr>
      <w:r>
        <w:rPr>
          <w:lang w:val=""/>
          <w:rFonts w:ascii="Calibri Light (Headings)" w:hAnsi="Calibri Light (Headings)" w:cs="Calibri Light (Headings)" w:eastAsia="Calibri Light (Headings)"/>
          <w:sz w:val="22"/>
          <w:szCs w:val="22"/>
          <w:color w:val="000000"/>
        </w:rPr>
        <w:t>This is a Technical Design Document that explains the technical aspects of the robot designed and developed using UiPath in detail. This will give an overview of the design of the bot and can be used by developers or other stakeholders to understand the prerequisites and requirements to execute the bot successfully.</w:t>
      </w:r>
    </w:p>
    <w:p>
      <w:pPr/>
    </w:p>
    <w:p>
      <w:pPr>
        <w:pStyle w:val="Heading1"/>
        <w:spacing w:line="360"/>
      </w:pPr>
      <w:r>
        <w:rPr>
          <w:lang w:val=""/>
          <w:spacing w:val="10"/>
          <w:rFonts w:ascii="Calibri Light (Headings)" w:hAnsi="Calibri Light (Headings)" w:cs="Calibri Light (Headings)" w:eastAsia="Calibri Light (Headings)"/>
          <w:b/>
          <w:sz w:val="36"/>
          <w:szCs w:val="36"/>
          <w:color w:val="FF6347"/>
        </w:rPr>
        <w:t>3</w:t>
      </w:r>
      <w:r>
        <w:rPr>
          <w:lang w:val=""/>
          <w:spacing w:val="10"/>
          <w:rFonts w:ascii="Calibri Light (Headings)" w:hAnsi="Calibri Light (Headings)" w:cs="Calibri Light (Headings)" w:eastAsia="Calibri Light (Headings)"/>
          <w:b/>
          <w:sz w:val="36"/>
          <w:szCs w:val="36"/>
          <w:color w:val="FF6347"/>
        </w:rPr>
        <w:tab/>
      </w:r>
      <w:r>
        <w:rPr>
          <w:lang w:val=""/>
          <w:spacing w:val="10"/>
          <w:rFonts w:ascii="Calibri Light (Headings)" w:hAnsi="Calibri Light (Headings)" w:cs="Calibri Light (Headings)" w:eastAsia="Calibri Light (Headings)"/>
          <w:b/>
          <w:sz w:val="36"/>
          <w:szCs w:val="36"/>
          <w:color w:val="FF6347"/>
        </w:rPr>
        <w:t>Scope</w:t>
      </w:r>
    </w:p>
    <w:p>
      <w:pPr>
        <w:spacing w:line="360"/>
      </w:pPr>
      <w:r>
        <w:rPr>
          <w:lang w:val=""/>
          <w:rFonts w:ascii="Calibri Light (Headings)" w:hAnsi="Calibri Light (Headings)" w:cs="Calibri Light (Headings)" w:eastAsia="Calibri Light (Headings)"/>
          <w:b/>
          <w:sz w:val="22"/>
          <w:szCs w:val="22"/>
          <w:color w:val="000000"/>
        </w:rPr>
        <w:t>The scope of this document includes:</w:t>
      </w:r>
    </w:p>
    <w:p>
      <w:pPr>
        <w:spacing w:line="360"/>
      </w:pPr>
      <w:r>
        <w:rPr>
          <w:lang w:val=""/>
          <w:rFonts w:ascii="Calibri Light (Headings)" w:hAnsi="Calibri Light (Headings)" w:cs="Calibri Light (Headings)" w:eastAsia="Calibri Light (Headings)"/>
          <w:sz w:val="22"/>
          <w:szCs w:val="22"/>
          <w:color w:val="000000"/>
        </w:rPr>
        <w:t>• Environment Specification</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System Requirements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Prerequisites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UiPath Enterprise</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File Folder Structure</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Robot Design</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Issues and Risks</w:t>
      </w:r>
    </w:p>
    <w:p>
      <w:pPr/>
    </w:p>
    <w:p>
      <w:pPr>
        <w:spacing w:line="360"/>
      </w:pPr>
      <w:r>
        <w:rPr>
          <w:lang w:val=""/>
          <w:rFonts w:ascii="Calibri Light (Headings)" w:hAnsi="Calibri Light (Headings)" w:cs="Calibri Light (Headings)" w:eastAsia="Calibri Light (Headings)"/>
          <w:b/>
          <w:sz w:val="22"/>
          <w:szCs w:val="22"/>
          <w:color w:val="000000"/>
        </w:rPr>
        <w:t>The scope of this document does not include:</w:t>
      </w:r>
    </w:p>
    <w:p>
      <w:pPr>
        <w:spacing w:line="360"/>
      </w:pPr>
      <w:r>
        <w:rPr>
          <w:lang w:val=""/>
          <w:rFonts w:ascii="Calibri Light (Headings)" w:hAnsi="Calibri Light (Headings)" w:cs="Calibri Light (Headings)" w:eastAsia="Calibri Light (Headings)"/>
          <w:sz w:val="22"/>
          <w:szCs w:val="22"/>
          <w:color w:val="000000"/>
        </w:rPr>
        <w:t>• Availability of Systems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System Changes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Changes to Input Files or Data Format</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Process Changes</w:t>
      </w:r>
    </w:p>
    <w:p>
      <w:pPr/>
    </w:p>
    <w:p>
      <w:pPr/>
      <w:r>
        <w:rPr>
          <w:lang w:val=""/>
          <w:rFonts w:ascii="Calibri Light (Headings)" w:hAnsi="Calibri Light (Headings)" w:cs="Calibri Light (Headings)" w:eastAsia="Calibri Light (Headings)"/>
          <w:i/>
          <w:sz w:val="22"/>
          <w:szCs w:val="22"/>
          <w:color w:val="000000"/>
        </w:rPr>
        <w:t>Note – this is a Technical Design Document which only covers the technical aspects. Please refer to the Business Requirements Document for any other information about business processes</w:t>
      </w:r>
    </w:p>
    <w:p>
      <w:pPr/>
    </w:p>
    <w:p>
      <w:pPr>
        <w:pStyle w:val="Heading1"/>
        <w:spacing w:line="360"/>
      </w:pPr>
      <w:r>
        <w:rPr>
          <w:lang w:val=""/>
          <w:spacing w:val="10"/>
          <w:rFonts w:ascii="Calibri Light (Headings)" w:hAnsi="Calibri Light (Headings)" w:cs="Calibri Light (Headings)" w:eastAsia="Calibri Light (Headings)"/>
          <w:b/>
          <w:sz w:val="36"/>
          <w:szCs w:val="36"/>
          <w:color w:val="FF6347"/>
        </w:rPr>
        <w:t>4</w:t>
      </w:r>
      <w:r>
        <w:rPr>
          <w:lang w:val=""/>
          <w:spacing w:val="10"/>
          <w:rFonts w:ascii="Calibri Light (Headings)" w:hAnsi="Calibri Light (Headings)" w:cs="Calibri Light (Headings)" w:eastAsia="Calibri Light (Headings)"/>
          <w:b/>
          <w:sz w:val="36"/>
          <w:szCs w:val="36"/>
          <w:color w:val="FF6347"/>
        </w:rPr>
        <w:tab/>
      </w:r>
      <w:r>
        <w:rPr>
          <w:lang w:val=""/>
          <w:spacing w:val="10"/>
          <w:rFonts w:ascii="Calibri Light (Headings)" w:hAnsi="Calibri Light (Headings)" w:cs="Calibri Light (Headings)" w:eastAsia="Calibri Light (Headings)"/>
          <w:b/>
          <w:sz w:val="36"/>
          <w:szCs w:val="36"/>
          <w:color w:val="FF6347"/>
        </w:rPr>
        <w:t xml:space="preserve">System Requirements </w:t>
      </w:r>
    </w:p>
    <w:p>
      <w:pPr>
        <w:spacing w:line="360"/>
      </w:pPr>
      <w:r>
        <w:rPr>
          <w:lang w:val=""/>
          <w:rFonts w:ascii="Calibri Light (Headings)" w:hAnsi="Calibri Light (Headings)" w:cs="Calibri Light (Headings)" w:eastAsia="Calibri Light (Headings)"/>
          <w:sz w:val="22"/>
          <w:szCs w:val="22"/>
          <w:color w:val="000000"/>
        </w:rPr>
        <w:t>The Developer System (specifications below) was used to develop this Technical Design Document. It is important to note that the system the robot is migrated to should also have similar specifications to ensure a proper functioning of the robot.</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The system specifications for DO and Invoice Process Automation Bot 1 process:</w:t>
      </w:r>
    </w:p>
    <w:p>
      <w:pPr/>
    </w:p>
    <w:tbl>
      <w:tblPr>
        <w:tblStyle w:val="MediumGrid2-Accent2"/>
        <w:tblW w:w="5000" w:type="pct"/>
        <w:tblLook w:val="04A0"/>
      </w:tblPr>
      <w:tr>
        <w:tc>
          <w:tcPr>
            <w:tcW w:w="2310" w:type="pct"/>
          </w:tcPr>
          <w:p>
            <w:pPr/>
            <w:r>
              <w:rPr>
                <w:b/>
                <w:color w:val="000000"/>
                <w:rFonts w:ascii="Calibri Light (Headings)" w:hAnsi="Calibri Light (Headings)" w:cs="Calibri Light (Headings)" w:eastAsia="Calibri Light (Headings)"/>
                <w:lang w:val=""/>
                <w:sz w:val="22"/>
                <w:szCs w:val="22"/>
                <w:u w:val=""/>
              </w:rPr>
              <w:t>Operating System</w:t>
            </w:r>
          </w:p>
        </w:tc>
        <w:tc>
          <w:tcPr>
            <w:tcW w:w="2310" w:type="pct"/>
          </w:tcPr>
          <w:p>
            <w:pPr/>
          </w:p>
        </w:tc>
      </w:tr>
      <w:tr>
        <w:tc>
          <w:tcPr>
            <w:tcW w:w="2310" w:type="pct"/>
          </w:tcPr>
          <w:p>
            <w:pPr/>
            <w:r>
              <w:rPr>
                <w:b/>
                <w:color w:val="000000"/>
                <w:rFonts w:ascii="Calibri Light (Headings)" w:hAnsi="Calibri Light (Headings)" w:cs="Calibri Light (Headings)" w:eastAsia="Calibri Light (Headings)"/>
                <w:lang w:val=""/>
                <w:sz w:val="22"/>
                <w:szCs w:val="22"/>
                <w:u w:val=""/>
              </w:rPr>
              <w:t>Processor</w:t>
            </w:r>
          </w:p>
        </w:tc>
        <w:tc>
          <w:tcPr>
            <w:tcW w:w="2310" w:type="pct"/>
          </w:tcPr>
          <w:p>
            <w:pPr/>
          </w:p>
        </w:tc>
      </w:tr>
      <w:tr>
        <w:tc>
          <w:tcPr>
            <w:tcW w:w="2310" w:type="pct"/>
          </w:tcPr>
          <w:p>
            <w:pPr/>
            <w:r>
              <w:rPr>
                <w:b/>
                <w:color w:val="000000"/>
                <w:rFonts w:ascii="Calibri Light (Headings)" w:hAnsi="Calibri Light (Headings)" w:cs="Calibri Light (Headings)" w:eastAsia="Calibri Light (Headings)"/>
                <w:lang w:val=""/>
                <w:sz w:val="22"/>
                <w:szCs w:val="22"/>
                <w:u w:val=""/>
              </w:rPr>
              <w:t>RAM</w:t>
            </w:r>
          </w:p>
        </w:tc>
        <w:tc>
          <w:tcPr>
            <w:tcW w:w="2310" w:type="pct"/>
          </w:tcPr>
          <w:p>
            <w:pPr/>
          </w:p>
        </w:tc>
      </w:tr>
      <w:tr>
        <w:tc>
          <w:tcPr>
            <w:tcW w:w="2310" w:type="pct"/>
          </w:tcPr>
          <w:p>
            <w:pPr/>
            <w:r>
              <w:rPr>
                <w:b/>
                <w:color w:val="000000"/>
                <w:rFonts w:ascii="Calibri Light (Headings)" w:hAnsi="Calibri Light (Headings)" w:cs="Calibri Light (Headings)" w:eastAsia="Calibri Light (Headings)"/>
                <w:lang w:val=""/>
                <w:sz w:val="22"/>
                <w:szCs w:val="22"/>
                <w:u w:val=""/>
              </w:rPr>
              <w:t>Hard Disk</w:t>
            </w:r>
          </w:p>
        </w:tc>
        <w:tc>
          <w:tcPr>
            <w:tcW w:w="2310" w:type="pct"/>
          </w:tcPr>
          <w:p>
            <w:pPr/>
          </w:p>
        </w:tc>
      </w:tr>
      <w:tr>
        <w:tc>
          <w:tcPr>
            <w:tcW w:w="2310" w:type="pct"/>
          </w:tcPr>
          <w:p>
            <w:pPr/>
            <w:r>
              <w:rPr>
                <w:b/>
                <w:color w:val="000000"/>
                <w:rFonts w:ascii="Calibri Light (Headings)" w:hAnsi="Calibri Light (Headings)" w:cs="Calibri Light (Headings)" w:eastAsia="Calibri Light (Headings)"/>
                <w:lang w:val=""/>
                <w:sz w:val="22"/>
                <w:szCs w:val="22"/>
                <w:u w:val=""/>
              </w:rPr>
              <w:t>Components</w:t>
            </w:r>
          </w:p>
        </w:tc>
        <w:tc>
          <w:tcPr>
            <w:tcW w:w="2310" w:type="pct"/>
          </w:tcPr>
          <w:p>
            <w:pPr/>
          </w:p>
        </w:tc>
      </w:tr>
    </w:tbl>
    <w:p>
      <w:pPr/>
    </w:p>
    <w:p>
      <w:pPr>
        <w:pStyle w:val="Heading1"/>
        <w:spacing w:line="360"/>
      </w:pPr>
      <w:r>
        <w:rPr>
          <w:lang w:val=""/>
          <w:spacing w:val="10"/>
          <w:rFonts w:ascii="Calibri Light (Headings)" w:hAnsi="Calibri Light (Headings)" w:cs="Calibri Light (Headings)" w:eastAsia="Calibri Light (Headings)"/>
          <w:b/>
          <w:sz w:val="36"/>
          <w:szCs w:val="36"/>
          <w:color w:val="FF6347"/>
        </w:rPr>
        <w:t>5</w:t>
      </w:r>
      <w:r>
        <w:rPr>
          <w:lang w:val=""/>
          <w:spacing w:val="10"/>
          <w:rFonts w:ascii="Calibri Light (Headings)" w:hAnsi="Calibri Light (Headings)" w:cs="Calibri Light (Headings)" w:eastAsia="Calibri Light (Headings)"/>
          <w:b/>
          <w:sz w:val="36"/>
          <w:szCs w:val="36"/>
          <w:color w:val="FF6347"/>
        </w:rPr>
        <w:tab/>
      </w:r>
      <w:r>
        <w:rPr>
          <w:lang w:val=""/>
          <w:spacing w:val="10"/>
          <w:rFonts w:ascii="Calibri Light (Headings)" w:hAnsi="Calibri Light (Headings)" w:cs="Calibri Light (Headings)" w:eastAsia="Calibri Light (Headings)"/>
          <w:b/>
          <w:sz w:val="36"/>
          <w:szCs w:val="36"/>
          <w:color w:val="FF6347"/>
        </w:rPr>
        <w:t>Prerequisites</w:t>
      </w:r>
    </w:p>
    <w:p>
      <w:pPr>
        <w:spacing w:line="360"/>
      </w:pPr>
      <w:r>
        <w:rPr>
          <w:lang w:val=""/>
          <w:rFonts w:ascii="Calibri Light (Headings)" w:hAnsi="Calibri Light (Headings)" w:cs="Calibri Light (Headings)" w:eastAsia="Calibri Light (Headings)"/>
          <w:sz w:val="22"/>
          <w:szCs w:val="22"/>
          <w:color w:val="000000"/>
        </w:rPr>
        <w:t xml:space="preserve"> The prerequisites for the robot to successfully run are as follows:</w:t>
      </w:r>
    </w:p>
    <w:p>
      <w:pPr>
        <w:spacing w:line="360"/>
      </w:pPr>
      <w:r>
        <w:rPr>
          <w:lang w:val=""/>
          <w:rFonts w:ascii="Calibri Light (Headings)" w:hAnsi="Calibri Light (Headings)" w:cs="Calibri Light (Headings)" w:eastAsia="Calibri Light (Headings)"/>
          <w:sz w:val="22"/>
          <w:szCs w:val="22"/>
          <w:color w:val="000000"/>
        </w:rPr>
        <w:t>a.</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The following applications are installed in the system:</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xml:space="preserve">                    •</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 UiPath 22.4.6.0</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b.</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 The system has a valid studio and back office robot licence for UiPath</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c.</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Robot has access to all required applications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d.</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Files are located in the system following the File Structure indicated below (Section 7).</w:t>
      </w:r>
    </w:p>
    <w:p>
      <w:pPr/>
    </w:p>
    <w:p>
      <w:pPr>
        <w:pStyle w:val="Heading1"/>
        <w:spacing w:line="360"/>
      </w:pPr>
      <w:r>
        <w:rPr>
          <w:lang w:val=""/>
          <w:spacing w:val="10"/>
          <w:rFonts w:ascii="Calibri Light (Headings)" w:hAnsi="Calibri Light (Headings)" w:cs="Calibri Light (Headings)" w:eastAsia="Calibri Light (Headings)"/>
          <w:b/>
          <w:sz w:val="36"/>
          <w:szCs w:val="36"/>
          <w:color w:val="FF6347"/>
        </w:rPr>
        <w:t>6</w:t>
      </w:r>
      <w:r>
        <w:rPr>
          <w:lang w:val=""/>
          <w:spacing w:val="10"/>
          <w:rFonts w:ascii="Calibri Light (Headings)" w:hAnsi="Calibri Light (Headings)" w:cs="Calibri Light (Headings)" w:eastAsia="Calibri Light (Headings)"/>
          <w:b/>
          <w:sz w:val="36"/>
          <w:szCs w:val="36"/>
          <w:color w:val="FF6347"/>
        </w:rPr>
        <w:tab/>
      </w:r>
      <w:r>
        <w:rPr>
          <w:lang w:val=""/>
          <w:spacing w:val="10"/>
          <w:rFonts w:ascii="Calibri Light (Headings)" w:hAnsi="Calibri Light (Headings)" w:cs="Calibri Light (Headings)" w:eastAsia="Calibri Light (Headings)"/>
          <w:b/>
          <w:sz w:val="36"/>
          <w:szCs w:val="36"/>
          <w:color w:val="FF6347"/>
        </w:rPr>
        <w:t>UiPath Enterprise</w:t>
      </w:r>
    </w:p>
    <w:p>
      <w:pPr>
        <w:spacing w:line="360"/>
      </w:pPr>
      <w:r>
        <w:rPr>
          <w:lang w:val=""/>
          <w:rFonts w:ascii="Calibri Light (Headings)" w:hAnsi="Calibri Light (Headings)" w:cs="Calibri Light (Headings)" w:eastAsia="Calibri Light (Headings)"/>
          <w:sz w:val="22"/>
          <w:szCs w:val="22"/>
          <w:color w:val="000000"/>
        </w:rPr>
        <w:t>UiPath version 22.4.6.0 is the software used for developing the Technical Design Document.</w:t>
      </w:r>
    </w:p>
    <w:p>
      <w:pPr/>
    </w:p>
    <w:p>
      <w:pPr>
        <w:pStyle w:val="Heading1"/>
        <w:spacing w:line="360"/>
      </w:pPr>
      <w:r>
        <w:rPr>
          <w:lang w:val=""/>
          <w:spacing w:val="10"/>
          <w:rFonts w:ascii="Calibri Light (Headings)" w:hAnsi="Calibri Light (Headings)" w:cs="Calibri Light (Headings)" w:eastAsia="Calibri Light (Headings)"/>
          <w:b/>
          <w:sz w:val="36"/>
          <w:szCs w:val="36"/>
          <w:color w:val="FF6347"/>
        </w:rPr>
        <w:t>7</w:t>
      </w:r>
      <w:r>
        <w:rPr>
          <w:lang w:val=""/>
          <w:spacing w:val="10"/>
          <w:rFonts w:ascii="Calibri Light (Headings)" w:hAnsi="Calibri Light (Headings)" w:cs="Calibri Light (Headings)" w:eastAsia="Calibri Light (Headings)"/>
          <w:b/>
          <w:sz w:val="36"/>
          <w:szCs w:val="36"/>
          <w:color w:val="FF6347"/>
        </w:rPr>
        <w:tab/>
      </w:r>
      <w:r>
        <w:rPr>
          <w:lang w:val=""/>
          <w:spacing w:val="10"/>
          <w:rFonts w:ascii="Calibri Light (Headings)" w:hAnsi="Calibri Light (Headings)" w:cs="Calibri Light (Headings)" w:eastAsia="Calibri Light (Headings)"/>
          <w:b/>
          <w:sz w:val="36"/>
          <w:szCs w:val="36"/>
          <w:color w:val="FF6347"/>
        </w:rPr>
        <w:t>File/Folder Structure</w:t>
      </w:r>
    </w:p>
    <w:p>
      <w:pPr/>
      <w:r>
        <w:rPr>
          <w:lang w:val=""/>
          <w:rFonts w:ascii="Calibri Light (Headings)" w:hAnsi="Calibri Light (Headings)" w:cs="Calibri Light (Headings)" w:eastAsia="Calibri Light (Headings)"/>
          <w:b/>
          <w:sz w:val="22"/>
          <w:szCs w:val="22"/>
          <w:color w:val="000000"/>
        </w:rPr>
        <w:t>•</w:t>
      </w:r>
      <w:r>
        <w:rPr>
          <w:lang w:val=""/>
          <w:rFonts w:ascii="Calibri Light (Headings)" w:hAnsi="Calibri Light (Headings)" w:cs="Calibri Light (Headings)" w:eastAsia="Calibri Light (Headings)"/>
          <w:b/>
          <w:sz w:val="22"/>
          <w:szCs w:val="22"/>
          <w:color w:val="000000"/>
        </w:rPr>
        <w:tab/>
      </w:r>
      <w:r>
        <w:rPr>
          <w:lang w:val=""/>
          <w:rFonts w:ascii="Calibri Light (Headings)" w:hAnsi="Calibri Light (Headings)" w:cs="Calibri Light (Headings)" w:eastAsia="Calibri Light (Headings)"/>
          <w:b/>
          <w:sz w:val="22"/>
          <w:szCs w:val="22"/>
          <w:color w:val="000000"/>
        </w:rPr>
        <w:t>Temporary Folder:</w:t>
      </w:r>
    </w:p>
    <w:p>
      <w:pPr>
        <w:spacing w:line="360"/>
      </w:pPr>
      <w:r>
        <w:rPr>
          <w:lang w:val=""/>
          <w:rFonts w:ascii="Calibri Light (Headings)" w:hAnsi="Calibri Light (Headings)" w:cs="Calibri Light (Headings)" w:eastAsia="Calibri Light (Headings)"/>
          <w:sz w:val="22"/>
          <w:szCs w:val="22"/>
          <w:color w:val="000000"/>
        </w:rPr>
        <w:t xml:space="preserve">               Path at which all the temporary files are stored.</w:t>
      </w:r>
    </w:p>
    <w:p>
      <w:pPr/>
      <w:r>
        <w:rPr>
          <w:lang w:val=""/>
          <w:rFonts w:ascii="Calibri Light (Headings)" w:hAnsi="Calibri Light (Headings)" w:cs="Calibri Light (Headings)" w:eastAsia="Calibri Light (Headings)"/>
          <w:b/>
          <w:sz w:val="22"/>
          <w:szCs w:val="22"/>
          <w:color w:val="000000"/>
        </w:rPr>
        <w:t>•</w:t>
      </w:r>
      <w:r>
        <w:rPr>
          <w:lang w:val=""/>
          <w:rFonts w:ascii="Calibri Light (Headings)" w:hAnsi="Calibri Light (Headings)" w:cs="Calibri Light (Headings)" w:eastAsia="Calibri Light (Headings)"/>
          <w:b/>
          <w:sz w:val="22"/>
          <w:szCs w:val="22"/>
          <w:color w:val="000000"/>
        </w:rPr>
        <w:tab/>
      </w:r>
      <w:r>
        <w:rPr>
          <w:lang w:val=""/>
          <w:rFonts w:ascii="Calibri Light (Headings)" w:hAnsi="Calibri Light (Headings)" w:cs="Calibri Light (Headings)" w:eastAsia="Calibri Light (Headings)"/>
          <w:b/>
          <w:sz w:val="22"/>
          <w:szCs w:val="22"/>
          <w:color w:val="000000"/>
        </w:rPr>
        <w:t>Input Folder:</w:t>
      </w:r>
    </w:p>
    <w:p>
      <w:pPr>
        <w:spacing w:line="360"/>
      </w:pPr>
      <w:r>
        <w:rPr>
          <w:lang w:val=""/>
          <w:rFonts w:ascii="Calibri Light (Headings)" w:hAnsi="Calibri Light (Headings)" w:cs="Calibri Light (Headings)" w:eastAsia="Calibri Light (Headings)"/>
          <w:sz w:val="22"/>
          <w:szCs w:val="22"/>
          <w:color w:val="000000"/>
        </w:rPr>
        <w:t xml:space="preserve">               Path at which all the input files are stored.</w:t>
      </w:r>
    </w:p>
    <w:p>
      <w:pPr/>
      <w:r>
        <w:rPr>
          <w:lang w:val=""/>
          <w:rFonts w:ascii="Calibri Light (Headings)" w:hAnsi="Calibri Light (Headings)" w:cs="Calibri Light (Headings)" w:eastAsia="Calibri Light (Headings)"/>
          <w:b/>
          <w:sz w:val="22"/>
          <w:szCs w:val="22"/>
          <w:color w:val="000000"/>
        </w:rPr>
        <w:t>•</w:t>
      </w:r>
      <w:r>
        <w:rPr>
          <w:lang w:val=""/>
          <w:rFonts w:ascii="Calibri Light (Headings)" w:hAnsi="Calibri Light (Headings)" w:cs="Calibri Light (Headings)" w:eastAsia="Calibri Light (Headings)"/>
          <w:b/>
          <w:sz w:val="22"/>
          <w:szCs w:val="22"/>
          <w:color w:val="000000"/>
        </w:rPr>
        <w:tab/>
      </w:r>
      <w:r>
        <w:rPr>
          <w:lang w:val=""/>
          <w:rFonts w:ascii="Calibri Light (Headings)" w:hAnsi="Calibri Light (Headings)" w:cs="Calibri Light (Headings)" w:eastAsia="Calibri Light (Headings)"/>
          <w:b/>
          <w:sz w:val="22"/>
          <w:szCs w:val="22"/>
          <w:color w:val="000000"/>
        </w:rPr>
        <w:t>Output Folder:</w:t>
      </w:r>
    </w:p>
    <w:p>
      <w:pPr>
        <w:spacing w:line="360"/>
      </w:pPr>
      <w:r>
        <w:rPr>
          <w:lang w:val=""/>
          <w:rFonts w:ascii="Calibri Light (Headings)" w:hAnsi="Calibri Light (Headings)" w:cs="Calibri Light (Headings)" w:eastAsia="Calibri Light (Headings)"/>
          <w:sz w:val="22"/>
          <w:szCs w:val="22"/>
          <w:color w:val="000000"/>
        </w:rPr>
        <w:t xml:space="preserve">               Path at which all the output files are stored.</w:t>
      </w:r>
    </w:p>
    <w:p>
      <w:pPr/>
      <w:r>
        <w:rPr>
          <w:lang w:val=""/>
          <w:rFonts w:ascii="Calibri Light (Headings)" w:hAnsi="Calibri Light (Headings)" w:cs="Calibri Light (Headings)" w:eastAsia="Calibri Light (Headings)"/>
          <w:b/>
          <w:sz w:val="22"/>
          <w:szCs w:val="22"/>
          <w:color w:val="000000"/>
        </w:rPr>
        <w:t>•</w:t>
      </w:r>
      <w:r>
        <w:rPr>
          <w:lang w:val=""/>
          <w:rFonts w:ascii="Calibri Light (Headings)" w:hAnsi="Calibri Light (Headings)" w:cs="Calibri Light (Headings)" w:eastAsia="Calibri Light (Headings)"/>
          <w:b/>
          <w:sz w:val="22"/>
          <w:szCs w:val="22"/>
          <w:color w:val="000000"/>
        </w:rPr>
        <w:tab/>
      </w:r>
      <w:r>
        <w:rPr>
          <w:lang w:val=""/>
          <w:rFonts w:ascii="Calibri Light (Headings)" w:hAnsi="Calibri Light (Headings)" w:cs="Calibri Light (Headings)" w:eastAsia="Calibri Light (Headings)"/>
          <w:b/>
          <w:sz w:val="22"/>
          <w:szCs w:val="22"/>
          <w:color w:val="000000"/>
        </w:rPr>
        <w:t>Code Repository</w:t>
      </w:r>
    </w:p>
    <w:p>
      <w:pPr>
        <w:spacing w:line="360"/>
      </w:pPr>
      <w:r>
        <w:rPr>
          <w:lang w:val=""/>
          <w:rFonts w:ascii="Calibri Light (Headings)" w:hAnsi="Calibri Light (Headings)" w:cs="Calibri Light (Headings)" w:eastAsia="Calibri Light (Headings)"/>
          <w:sz w:val="22"/>
          <w:szCs w:val="22"/>
          <w:color w:val="000000"/>
        </w:rPr>
        <w:t xml:space="preserve">               Path at UiPath process workflows are be stored.</w:t>
      </w:r>
    </w:p>
    <w:p>
      <w:pPr/>
      <w:r>
        <w:rPr>
          <w:lang w:val=""/>
          <w:rFonts w:ascii="Calibri Light (Headings)" w:hAnsi="Calibri Light (Headings)" w:cs="Calibri Light (Headings)" w:eastAsia="Calibri Light (Headings)"/>
          <w:b/>
          <w:sz w:val="22"/>
          <w:szCs w:val="22"/>
          <w:color w:val="000000"/>
        </w:rPr>
        <w:t>•</w:t>
      </w:r>
      <w:r>
        <w:rPr>
          <w:lang w:val=""/>
          <w:rFonts w:ascii="Calibri Light (Headings)" w:hAnsi="Calibri Light (Headings)" w:cs="Calibri Light (Headings)" w:eastAsia="Calibri Light (Headings)"/>
          <w:b/>
          <w:sz w:val="22"/>
          <w:szCs w:val="22"/>
          <w:color w:val="000000"/>
        </w:rPr>
        <w:tab/>
      </w:r>
      <w:r>
        <w:rPr>
          <w:lang w:val=""/>
          <w:rFonts w:ascii="Calibri Light (Headings)" w:hAnsi="Calibri Light (Headings)" w:cs="Calibri Light (Headings)" w:eastAsia="Calibri Light (Headings)"/>
          <w:b/>
          <w:sz w:val="22"/>
          <w:szCs w:val="22"/>
          <w:color w:val="000000"/>
        </w:rPr>
        <w:t>Config File Path</w:t>
      </w:r>
    </w:p>
    <w:p>
      <w:pPr>
        <w:spacing w:line="360"/>
      </w:pPr>
      <w:r>
        <w:rPr>
          <w:lang w:val=""/>
          <w:rFonts w:ascii="Calibri Light (Headings)" w:hAnsi="Calibri Light (Headings)" w:cs="Calibri Light (Headings)" w:eastAsia="Calibri Light (Headings)"/>
          <w:sz w:val="22"/>
          <w:szCs w:val="22"/>
          <w:color w:val="000000"/>
        </w:rPr>
        <w:t xml:space="preserve">               Path at config files are be stored.</w:t>
      </w:r>
    </w:p>
    <w:p>
      <w:pPr/>
    </w:p>
    <w:tbl>
      <w:tblPr>
        <w:tblStyle w:val="MediumGrid2-Accent2"/>
        <w:tblW w:w="5000" w:type="pct"/>
        <w:tblLook w:val="04A0"/>
      </w:tblPr>
      <w:tr>
        <w:tc>
          <w:tcPr>
            <w:tcW w:w="2310" w:type="pct"/>
          </w:tcPr>
          <w:p>
            <w:pPr/>
            <w:r>
              <w:rPr>
                <w:color w:val="000000"/>
                <w:rFonts w:ascii="Calibri Light (Headings)" w:hAnsi="Calibri Light (Headings)" w:cs="Calibri Light (Headings)" w:eastAsia="Calibri Light (Headings)"/>
                <w:lang w:val=""/>
                <w:sz w:val="22"/>
                <w:szCs w:val="22"/>
                <w:u w:val=""/>
              </w:rPr>
              <w:t>File/Folder</w:t>
            </w:r>
          </w:p>
        </w:tc>
        <w:tc>
          <w:tcPr>
            <w:tcW w:w="2310" w:type="pct"/>
          </w:tcPr>
          <w:p>
            <w:pPr/>
            <w:r>
              <w:rPr>
                <w:color w:val="000000"/>
                <w:rFonts w:ascii="Calibri Light (Headings)" w:hAnsi="Calibri Light (Headings)" w:cs="Calibri Light (Headings)" w:eastAsia="Calibri Light (Headings)"/>
                <w:lang w:val=""/>
                <w:sz w:val="22"/>
                <w:szCs w:val="22"/>
                <w:u w:val=""/>
              </w:rPr>
              <w:t>File/Folder Location</w:t>
            </w:r>
          </w:p>
        </w:tc>
      </w:tr>
      <w:tr>
        <w:tc>
          <w:tcPr>
            <w:tcW w:w="2310" w:type="pct"/>
          </w:tcPr>
          <w:p>
            <w:pPr/>
            <w:r>
              <w:rPr>
                <w:color w:val="000000"/>
                <w:rFonts w:ascii="Calibri Light (Headings)" w:hAnsi="Calibri Light (Headings)" w:cs="Calibri Light (Headings)" w:eastAsia="Calibri Light (Headings)"/>
                <w:lang w:val=""/>
                <w:sz w:val="22"/>
                <w:szCs w:val="22"/>
                <w:u w:val=""/>
              </w:rPr>
              <w:t>Temporary Folder</w:t>
            </w:r>
          </w:p>
        </w:tc>
        <w:tc>
          <w:tcPr>
            <w:tcW w:w="2310" w:type="pct"/>
          </w:tcPr>
          <w:p>
            <w:pPr/>
          </w:p>
        </w:tc>
      </w:tr>
      <w:tr>
        <w:tc>
          <w:tcPr>
            <w:tcW w:w="2310" w:type="pct"/>
          </w:tcPr>
          <w:p>
            <w:pPr/>
            <w:r>
              <w:rPr>
                <w:color w:val="000000"/>
                <w:rFonts w:ascii="Calibri Light (Headings)" w:hAnsi="Calibri Light (Headings)" w:cs="Calibri Light (Headings)" w:eastAsia="Calibri Light (Headings)"/>
                <w:lang w:val=""/>
                <w:sz w:val="22"/>
                <w:szCs w:val="22"/>
                <w:u w:val=""/>
              </w:rPr>
              <w:t>Input Folder</w:t>
            </w:r>
          </w:p>
        </w:tc>
        <w:tc>
          <w:tcPr>
            <w:tcW w:w="2310" w:type="pct"/>
          </w:tcPr>
          <w:p>
            <w:pPr/>
          </w:p>
        </w:tc>
      </w:tr>
      <w:tr>
        <w:tc>
          <w:tcPr>
            <w:tcW w:w="2310" w:type="pct"/>
          </w:tcPr>
          <w:p>
            <w:pPr/>
            <w:r>
              <w:rPr>
                <w:color w:val="000000"/>
                <w:rFonts w:ascii="Calibri Light (Headings)" w:hAnsi="Calibri Light (Headings)" w:cs="Calibri Light (Headings)" w:eastAsia="Calibri Light (Headings)"/>
                <w:lang w:val=""/>
                <w:sz w:val="22"/>
                <w:szCs w:val="22"/>
                <w:u w:val=""/>
              </w:rPr>
              <w:t>Output Folder</w:t>
            </w:r>
          </w:p>
        </w:tc>
        <w:tc>
          <w:tcPr>
            <w:tcW w:w="2310" w:type="pct"/>
          </w:tcPr>
          <w:p>
            <w:pPr/>
          </w:p>
        </w:tc>
      </w:tr>
      <w:tr>
        <w:tc>
          <w:tcPr>
            <w:tcW w:w="2310" w:type="pct"/>
          </w:tcPr>
          <w:p>
            <w:pPr/>
            <w:r>
              <w:rPr>
                <w:color w:val="000000"/>
                <w:rFonts w:ascii="Calibri Light (Headings)" w:hAnsi="Calibri Light (Headings)" w:cs="Calibri Light (Headings)" w:eastAsia="Calibri Light (Headings)"/>
                <w:lang w:val=""/>
                <w:sz w:val="22"/>
                <w:szCs w:val="22"/>
                <w:u w:val=""/>
              </w:rPr>
              <w:t>Code Repository</w:t>
            </w:r>
          </w:p>
        </w:tc>
        <w:tc>
          <w:tcPr>
            <w:tcW w:w="2310" w:type="pct"/>
          </w:tcPr>
          <w:p>
            <w:pPr/>
          </w:p>
        </w:tc>
      </w:tr>
      <w:tr>
        <w:tc>
          <w:tcPr>
            <w:tcW w:w="2310" w:type="pct"/>
          </w:tcPr>
          <w:p>
            <w:pPr/>
            <w:r>
              <w:rPr>
                <w:color w:val="000000"/>
                <w:rFonts w:ascii="Calibri Light (Headings)" w:hAnsi="Calibri Light (Headings)" w:cs="Calibri Light (Headings)" w:eastAsia="Calibri Light (Headings)"/>
                <w:lang w:val=""/>
                <w:sz w:val="22"/>
                <w:szCs w:val="22"/>
                <w:u w:val=""/>
              </w:rPr>
              <w:t>Config File Path</w:t>
            </w:r>
          </w:p>
        </w:tc>
        <w:tc>
          <w:tcPr>
            <w:tcW w:w="2310" w:type="pct"/>
          </w:tcPr>
          <w:p>
            <w:pPr/>
          </w:p>
        </w:tc>
      </w:tr>
    </w:tbl>
    <w:p>
      <w:pPr/>
      <w:r>
        <w:rPr>
          <w:lang w:val=""/>
        </w:rPr>
        <w:br/>
      </w:r>
      <w:r>
        <w:rPr>
          <w:lang w:val=""/>
        </w:rPr>
        <w:br/>
      </w:r>
      <w:r>
        <w:rPr>
          <w:lang w:val=""/>
        </w:rPr>
        <w:br/>
      </w:r>
    </w:p>
    <w:p>
      <w:pPr>
        <w:pStyle w:val="Heading1"/>
        <w:spacing w:line="360"/>
      </w:pPr>
      <w:r>
        <w:rPr>
          <w:lang w:val=""/>
          <w:spacing w:val="10"/>
          <w:rFonts w:ascii="Calibri Light (Headings)" w:hAnsi="Calibri Light (Headings)" w:cs="Calibri Light (Headings)" w:eastAsia="Calibri Light (Headings)"/>
          <w:b/>
          <w:sz w:val="36"/>
          <w:szCs w:val="36"/>
          <w:color w:val="FF6347"/>
        </w:rPr>
        <w:t>8</w:t>
      </w:r>
      <w:r>
        <w:rPr>
          <w:lang w:val=""/>
          <w:spacing w:val="10"/>
          <w:rFonts w:ascii="Calibri Light (Headings)" w:hAnsi="Calibri Light (Headings)" w:cs="Calibri Light (Headings)" w:eastAsia="Calibri Light (Headings)"/>
          <w:b/>
          <w:sz w:val="36"/>
          <w:szCs w:val="36"/>
          <w:color w:val="FF6347"/>
        </w:rPr>
        <w:tab/>
      </w:r>
      <w:r>
        <w:rPr>
          <w:lang w:val=""/>
          <w:spacing w:val="10"/>
          <w:rFonts w:ascii="Calibri Light (Headings)" w:hAnsi="Calibri Light (Headings)" w:cs="Calibri Light (Headings)" w:eastAsia="Calibri Light (Headings)"/>
          <w:b/>
          <w:sz w:val="36"/>
          <w:szCs w:val="36"/>
          <w:color w:val="FF6347"/>
        </w:rPr>
        <w:t>Bot Design</w:t>
      </w:r>
    </w:p>
    <w:p>
      <w:pPr>
        <w:pStyle w:val="Heading9"/>
      </w:pPr>
      <w:r>
        <w:rPr>
          <w:lang w:val=""/>
          <w:spacing w:val="10"/>
          <w:rFonts w:ascii="Calibri Light (Headings)" w:hAnsi="Calibri Light (Headings)" w:cs="Calibri Light (Headings)" w:eastAsia="Calibri Light (Headings)"/>
          <w:sz w:val="26"/>
          <w:szCs w:val="26"/>
          <w:color w:val="FF6347"/>
        </w:rPr>
        <w:t xml:space="preserve"> 8.1  CheckInputRecordsMonthly.xaml</w:t>
      </w:r>
    </w:p>
    <w:p>
      <w:pPr/>
    </w:p>
    <w:p>
      <w:pPr/>
      <w:r>
        <w:rPr>
          <w:lang w:val=""/>
          <w:rFonts w:ascii="Calibri Light (Headings)" w:hAnsi="Calibri Light (Headings)" w:cs="Calibri Light (Headings)" w:eastAsia="Calibri Light (Headings)"/>
          <w:b/>
          <w:i/>
          <w:sz w:val="24"/>
          <w:szCs w:val="24"/>
          <w:color w:val="000000"/>
        </w:rPr>
        <w:t>Location: \CheckInputRecordsMonthly.xaml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in_Config1</w:t>
            </w:r>
          </w:p>
        </w:tc>
        <w:tc>
          <w:tcPr>
            <w:tcW w:w="2310" w:type="auto"/>
          </w:tcPr>
          <w:p>
            <w:pPr/>
            <w:r>
              <w:t>InArgument(scg:Dictionary(x:String, x:Object))</w:t>
            </w:r>
          </w:p>
        </w:tc>
        <w:tc>
          <w:tcPr>
            <w:tcW w:w="2310" w:type="auto"/>
          </w:tcPr>
          <w:p>
            <w:pPr/>
          </w:p>
        </w:tc>
      </w:tr>
      <w:tr>
        <w:tc>
          <w:tcPr>
            <w:tcW w:w="2310" w:type="auto"/>
          </w:tcPr>
          <w:p>
            <w:pPr/>
            <w:r>
              <w:t>io_ProcessType1</w:t>
            </w:r>
          </w:p>
        </w:tc>
        <w:tc>
          <w:tcPr>
            <w:tcW w:w="2310" w:type="auto"/>
          </w:tcPr>
          <w:p>
            <w:pPr/>
            <w:r>
              <w:t>InOutArgument(x:String)</w:t>
            </w:r>
          </w:p>
        </w:tc>
        <w:tc>
          <w:tcPr>
            <w:tcW w:w="2310" w:type="auto"/>
          </w:tcPr>
          <w:p>
            <w:pPr/>
          </w:p>
        </w:tc>
      </w:tr>
      <w:tr>
        <w:tc>
          <w:tcPr>
            <w:tcW w:w="2310" w:type="auto"/>
          </w:tcPr>
          <w:p>
            <w:pPr/>
            <w:r>
              <w:t>out_dt_Extracted</w:t>
            </w:r>
          </w:p>
        </w:tc>
        <w:tc>
          <w:tcPr>
            <w:tcW w:w="2310" w:type="auto"/>
          </w:tcPr>
          <w:p>
            <w:pPr/>
            <w:r>
              <w:t>OutArgument(sd:DataTable)</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8.2  Main.xaml</w:t>
      </w:r>
    </w:p>
    <w:p>
      <w:pPr/>
      <w:r>
        <w:rPr>
          <w:lang w:val=""/>
          <w:rFonts w:ascii="Calibri Light (Headings)" w:hAnsi="Calibri Light (Headings)" w:cs="Calibri Light (Headings)" w:eastAsia="Calibri Light (Headings)"/>
          <w:sz w:val="22"/>
          <w:szCs w:val="22"/>
          <w:color w:val="000000"/>
        </w:rPr>
        <w:t>DO and Invoice Process Automation</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xml:space="preserve">1st bot for fetching the input DOs from SDMS portal and save them to the master file for all Daily, Consolidated and Monthly scenarios. </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Applications used are Outlook, Excel, Chrome browser.</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Get the next transaction to be processed. Get the Next DO for processing</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2</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Retrieve a new transaction data to be processed.</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The TransactionNumber variable holds the current transaction number and incrementing this variable makes the framework retrieve the next transaction. If the framework is retrying a failed transaction, this variable is not incremented until the maximum number of retry attempts is reached.</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3</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Process a single transaction. </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xml:space="preserve">The result of the processing can be: 1) Success, 2) Business Exception, 3) System Exception. </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In the case of a system exception, the transaction can be automatically retried.</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Processing will be done and output will be stored in output excel for respective Daily, Consolidated and Monthly scenario.</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4</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Start Processing of transactions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5</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Read configuration file and initialize applications used in the process. This will check if all the folders, Shared drives are accessible along with reading Config file. </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6</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An uninitialized Config dictionary indicates that it is the first run of the process.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7</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Kills all Windows processes representing applications used in this business process to assure that the execution starts in a clean state.</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Since the applications are assumed to be already closed, CloseAllApplications is skipped and just KillAllProcess is invoked.</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8</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Add the process name to the logs generated after this point. </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This log field can be used to create reports and visualizations about the process.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9</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If MaxConsecutiveSystemExceptions number was reached, throw Exception at initialization and go to End Process state, thus finalizing the execution. </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If MaxConsecutiveSystemExceptions is 0, then any number of consecutive System Exceptions is allowed.</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10</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Failures during the initialization are considered system exceptions and lead to the End Process state, thus finalizing the execution.</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11</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End process and close all applications used.</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12</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All the applications like outlook, SDMS web portal, Chrome will be closed in this .xaml</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13</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Business Rule Exception</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14</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There is no need for any action in case of successful transaction.</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The process should simply go to next transaction.</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15</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This is a simple mecanism to stop the process.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In reallife scenario you can stop the process when there is no more data to process or on a schedule.</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16</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Transaction item to be processed. The type of this variable can be changed to match the transaction type in the process. For example, when processing data from a spreadsheet that is read into a DataTable, this type can be changed to DataRow. </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17</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Used during transitions between states to represent exceptions other than business exceptions.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18</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Used during transitions between states and represents a situation that does not conform to the rules of the process being automated.</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19</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Sequential counter of transaction items.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20</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Dictionary structure to store configuration data of the process (settings, constants and assets).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21</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Used to control the number of attempts of retrying the transaction processing in case of system exceptions.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22</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Optionally used to include additional information about the transaction item.</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23</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Optionally used to include additional information about the transaction item.</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24</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Transaction ID used for information and logging purposes. Ideally, the ID should be unique for each transaction. </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25</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Used in case transactions are stored in a DataTable, for example, after being retrieved from a spreadsheet.</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26</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Used to control the number of consecutive system exceptions.</w:t>
      </w:r>
    </w:p>
    <w:p>
      <w:pPr/>
    </w:p>
    <w:p>
      <w:pPr/>
      <w:r>
        <w:rPr>
          <w:lang w:val=""/>
          <w:rFonts w:ascii="Calibri Light (Headings)" w:hAnsi="Calibri Light (Headings)" w:cs="Calibri Light (Headings)" w:eastAsia="Calibri Light (Headings)"/>
          <w:b/>
          <w:i/>
          <w:sz w:val="24"/>
          <w:szCs w:val="24"/>
          <w:color w:val="000000"/>
        </w:rPr>
        <w:t>Location: \Main.xaml</w:t>
      </w:r>
    </w:p>
    <w:p>
      <w:pPr/>
    </w:p>
    <w:p>
      <w:pPr>
        <w:pStyle w:val="Heading9"/>
      </w:pPr>
      <w:r>
        <w:rPr>
          <w:lang w:val=""/>
          <w:spacing w:val="10"/>
          <w:rFonts w:ascii="Calibri Light (Headings)" w:hAnsi="Calibri Light (Headings)" w:cs="Calibri Light (Headings)" w:eastAsia="Calibri Light (Headings)"/>
          <w:sz w:val="26"/>
          <w:szCs w:val="26"/>
          <w:color w:val="FF6347"/>
        </w:rPr>
        <w:t xml:space="preserve"> 8.3  ScrapeDataForConsoSub.xaml</w:t>
      </w:r>
    </w:p>
    <w:p>
      <w:pPr/>
    </w:p>
    <w:p>
      <w:pPr/>
      <w:r>
        <w:rPr>
          <w:lang w:val=""/>
          <w:rFonts w:ascii="Calibri Light (Headings)" w:hAnsi="Calibri Light (Headings)" w:cs="Calibri Light (Headings)" w:eastAsia="Calibri Light (Headings)"/>
          <w:b/>
          <w:i/>
          <w:sz w:val="24"/>
          <w:szCs w:val="24"/>
          <w:color w:val="000000"/>
        </w:rPr>
        <w:t>Location: \ScrapeDataForConsoSub.xaml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in_Config1</w:t>
            </w:r>
          </w:p>
        </w:tc>
        <w:tc>
          <w:tcPr>
            <w:tcW w:w="2310" w:type="auto"/>
          </w:tcPr>
          <w:p>
            <w:pPr/>
            <w:r>
              <w:t>InArgument(scg:Dictionary(x:String, x:Object))</w:t>
            </w:r>
          </w:p>
        </w:tc>
        <w:tc>
          <w:tcPr>
            <w:tcW w:w="2310" w:type="auto"/>
          </w:tcPr>
          <w:p>
            <w:pPr/>
          </w:p>
        </w:tc>
      </w:tr>
      <w:tr>
        <w:tc>
          <w:tcPr>
            <w:tcW w:w="2310" w:type="auto"/>
          </w:tcPr>
          <w:p>
            <w:pPr/>
            <w:r>
              <w:t>in_dt_Extracted</w:t>
            </w:r>
          </w:p>
        </w:tc>
        <w:tc>
          <w:tcPr>
            <w:tcW w:w="2310" w:type="auto"/>
          </w:tcPr>
          <w:p>
            <w:pPr/>
            <w:r>
              <w:t>InArgument(sd:DataTable)</w:t>
            </w:r>
          </w:p>
        </w:tc>
        <w:tc>
          <w:tcPr>
            <w:tcW w:w="2310" w:type="auto"/>
          </w:tcPr>
          <w:p>
            <w:pPr/>
          </w:p>
        </w:tc>
      </w:tr>
      <w:tr>
        <w:tc>
          <w:tcPr>
            <w:tcW w:w="2310" w:type="auto"/>
          </w:tcPr>
          <w:p>
            <w:pPr/>
            <w:r>
              <w:t>io_ProcessType</w:t>
            </w:r>
          </w:p>
        </w:tc>
        <w:tc>
          <w:tcPr>
            <w:tcW w:w="2310" w:type="auto"/>
          </w:tcPr>
          <w:p>
            <w:pPr/>
            <w:r>
              <w:t>InOutArgument(x:String)</w:t>
            </w:r>
          </w:p>
        </w:tc>
        <w:tc>
          <w:tcPr>
            <w:tcW w:w="2310" w:type="auto"/>
          </w:tcPr>
          <w:p>
            <w:pPr/>
          </w:p>
        </w:tc>
      </w:tr>
      <w:tr>
        <w:tc>
          <w:tcPr>
            <w:tcW w:w="2310" w:type="auto"/>
          </w:tcPr>
          <w:p>
            <w:pPr/>
            <w:r>
              <w:t>in_CurrentRow</w:t>
            </w:r>
          </w:p>
        </w:tc>
        <w:tc>
          <w:tcPr>
            <w:tcW w:w="2310" w:type="auto"/>
          </w:tcPr>
          <w:p>
            <w:pPr/>
            <w:r>
              <w:t>InArgument(sd:DataRow)</w:t>
            </w:r>
          </w:p>
        </w:tc>
        <w:tc>
          <w:tcPr>
            <w:tcW w:w="2310" w:type="auto"/>
          </w:tcPr>
          <w:p>
            <w:pPr/>
          </w:p>
        </w:tc>
      </w:tr>
      <w:tr>
        <w:tc>
          <w:tcPr>
            <w:tcW w:w="2310" w:type="auto"/>
          </w:tcPr>
          <w:p>
            <w:pPr/>
            <w:r>
              <w:t>in_InputExcelFileConso</w:t>
            </w:r>
          </w:p>
        </w:tc>
        <w:tc>
          <w:tcPr>
            <w:tcW w:w="2310" w:type="auto"/>
          </w:tcPr>
          <w:p>
            <w:pPr/>
            <w:r>
              <w:t>InArgument(x:String)</w:t>
            </w:r>
          </w:p>
        </w:tc>
        <w:tc>
          <w:tcPr>
            <w:tcW w:w="2310" w:type="auto"/>
          </w:tcPr>
          <w:p>
            <w:pPr/>
          </w:p>
        </w:tc>
      </w:tr>
      <w:tr>
        <w:tc>
          <w:tcPr>
            <w:tcW w:w="2310" w:type="auto"/>
          </w:tcPr>
          <w:p>
            <w:pPr/>
            <w:r>
              <w:t>io_RowCount</w:t>
            </w:r>
          </w:p>
        </w:tc>
        <w:tc>
          <w:tcPr>
            <w:tcW w:w="2310" w:type="auto"/>
          </w:tcPr>
          <w:p>
            <w:pPr/>
            <w:r>
              <w:t>InOutArgument(x:Int32)</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8.4  CloseAllApplications.xaml</w:t>
      </w:r>
    </w:p>
    <w:p>
      <w:pPr/>
      <w:r>
        <w:rPr>
          <w:lang w:val=""/>
          <w:rFonts w:ascii="Calibri Light (Headings)" w:hAnsi="Calibri Light (Headings)" w:cs="Calibri Light (Headings)" w:eastAsia="Calibri Light (Headings)"/>
          <w:sz w:val="22"/>
          <w:szCs w:val="22"/>
          <w:color w:val="000000"/>
        </w:rPr>
        <w:t>Do the necessary procedures for ending the process (e.g., logout) and close the used applications.</w:t>
      </w:r>
    </w:p>
    <w:p>
      <w:pPr/>
    </w:p>
    <w:p>
      <w:pPr/>
      <w:r>
        <w:rPr>
          <w:lang w:val=""/>
          <w:rFonts w:ascii="Calibri Light (Headings)" w:hAnsi="Calibri Light (Headings)" w:cs="Calibri Light (Headings)" w:eastAsia="Calibri Light (Headings)"/>
          <w:b/>
          <w:i/>
          <w:sz w:val="24"/>
          <w:szCs w:val="24"/>
          <w:color w:val="000000"/>
        </w:rPr>
        <w:t>Location: \Framework\CloseAllApplications.xaml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in_Config</w:t>
            </w:r>
          </w:p>
        </w:tc>
        <w:tc>
          <w:tcPr>
            <w:tcW w:w="2310" w:type="auto"/>
          </w:tcPr>
          <w:p>
            <w:pPr/>
            <w:r>
              <w:t>InArgument(scg:Dictionary(x:String, x:Object))</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8.5  GetTransactionData.xaml</w:t>
      </w:r>
    </w:p>
    <w:p>
      <w:pPr/>
      <w:r>
        <w:rPr>
          <w:lang w:val=""/>
          <w:rFonts w:ascii="Calibri Light (Headings)" w:hAnsi="Calibri Light (Headings)" w:cs="Calibri Light (Headings)" w:eastAsia="Calibri Light (Headings)"/>
          <w:sz w:val="22"/>
          <w:szCs w:val="22"/>
          <w:color w:val="000000"/>
        </w:rPr>
        <w:t xml:space="preserve">Get a transaction item from a specified source (e.g., Orchestrator queues, spreadsheets, databases, mailboxes or web APIs). </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xml:space="preserve">If there are no transaction items remaining, out_TransactionItem is set to Nothing, which leads to the End Process state. </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For cases in which there is only a single transaction (i.e., a linear process), use an If activity to check whether the argument in_TransactionNumber has the value 1 (meaning it is the first and only transaction) and assign the transaction item to out_TransactionItem. For any other value of in_TransactionNumber, out_TransactionItem should be set to Nothing.</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If there are multiple transactions, use the argument in_TransactionNumber as an index to retrieve the correct transaction to be processed. If there are no more transactions left, it is necessary to set out_TransactionItem to Nothing, thus ending the process.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Read input file stored in input folder for the first time process runs for daily</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2</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Daily Section: Extract input records from SDMS web portal into input file saved in input folder.</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3</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Read input file stored in input folder for the first time process runs for consolidated</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4</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Daily Section: Extract input records from SDMS web portal into input file saved in input folder.</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5</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Read input file stored in input folder for the first time process runs for Monthly</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6</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This optional step can be used to include more information about a transaction item and it is used mainly for logging and visualization purposes.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For example, if transaction items are invoices, then out_TransactionID can be the invoice number, out_TransactionField1 can be the invoice date and out_TransactionField2 can be the invoice amount.</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7</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Write data to the added log fields that identify the transaction.</w:t>
      </w:r>
    </w:p>
    <w:p>
      <w:pPr/>
    </w:p>
    <w:p>
      <w:pPr/>
      <w:r>
        <w:rPr>
          <w:lang w:val=""/>
          <w:rFonts w:ascii="Calibri Light (Headings)" w:hAnsi="Calibri Light (Headings)" w:cs="Calibri Light (Headings)" w:eastAsia="Calibri Light (Headings)"/>
          <w:b/>
          <w:i/>
          <w:sz w:val="24"/>
          <w:szCs w:val="24"/>
          <w:color w:val="000000"/>
        </w:rPr>
        <w:t>Location: \Framework\GetTransactionData.xaml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in_Config</w:t>
            </w:r>
          </w:p>
        </w:tc>
        <w:tc>
          <w:tcPr>
            <w:tcW w:w="2310" w:type="auto"/>
          </w:tcPr>
          <w:p>
            <w:pPr/>
            <w:r>
              <w:t>InArgument(scg:Dictionary(x:String, x:Object))</w:t>
            </w:r>
          </w:p>
        </w:tc>
        <w:tc>
          <w:tcPr>
            <w:tcW w:w="2310" w:type="auto"/>
          </w:tcPr>
          <w:p>
            <w:pPr/>
            <w:r>
              <w:t>Dictionary structure to store configuration data of the process (settings, constants and assets).</w:t>
            </w:r>
          </w:p>
        </w:tc>
      </w:tr>
      <w:tr>
        <w:tc>
          <w:tcPr>
            <w:tcW w:w="2310" w:type="auto"/>
          </w:tcPr>
          <w:p>
            <w:pPr/>
            <w:r>
              <w:t>out_TransactionItem</w:t>
            </w:r>
          </w:p>
        </w:tc>
        <w:tc>
          <w:tcPr>
            <w:tcW w:w="2310" w:type="auto"/>
          </w:tcPr>
          <w:p>
            <w:pPr/>
            <w:r>
              <w:t>OutArgument(sd:DataRow)</w:t>
            </w:r>
          </w:p>
        </w:tc>
        <w:tc>
          <w:tcPr>
            <w:tcW w:w="2310" w:type="auto"/>
          </w:tcPr>
          <w:p>
            <w:pPr/>
            <w:r>
              <w:t>Transaction item to be processed.</w:t>
            </w:r>
          </w:p>
        </w:tc>
      </w:tr>
      <w:tr>
        <w:tc>
          <w:tcPr>
            <w:tcW w:w="2310" w:type="auto"/>
          </w:tcPr>
          <w:p>
            <w:pPr/>
            <w:r>
              <w:t>out_TransactionField1</w:t>
            </w:r>
          </w:p>
        </w:tc>
        <w:tc>
          <w:tcPr>
            <w:tcW w:w="2310" w:type="auto"/>
          </w:tcPr>
          <w:p>
            <w:pPr/>
            <w:r>
              <w:t>OutArgument(x:String)</w:t>
            </w:r>
          </w:p>
        </w:tc>
        <w:tc>
          <w:tcPr>
            <w:tcW w:w="2310" w:type="auto"/>
          </w:tcPr>
          <w:p>
            <w:pPr/>
            <w:r>
              <w:t>Allow the optional addition of information about the transaction item.</w:t>
            </w:r>
          </w:p>
        </w:tc>
      </w:tr>
      <w:tr>
        <w:tc>
          <w:tcPr>
            <w:tcW w:w="2310" w:type="auto"/>
          </w:tcPr>
          <w:p>
            <w:pPr/>
            <w:r>
              <w:t>out_TransactionField2</w:t>
            </w:r>
          </w:p>
        </w:tc>
        <w:tc>
          <w:tcPr>
            <w:tcW w:w="2310" w:type="auto"/>
          </w:tcPr>
          <w:p>
            <w:pPr/>
            <w:r>
              <w:t>OutArgument(x:String)</w:t>
            </w:r>
          </w:p>
        </w:tc>
        <w:tc>
          <w:tcPr>
            <w:tcW w:w="2310" w:type="auto"/>
          </w:tcPr>
          <w:p>
            <w:pPr/>
            <w:r>
              <w:t>Allow the optional addition of information about the transaction item.</w:t>
            </w:r>
          </w:p>
        </w:tc>
      </w:tr>
      <w:tr>
        <w:tc>
          <w:tcPr>
            <w:tcW w:w="2310" w:type="auto"/>
          </w:tcPr>
          <w:p>
            <w:pPr/>
            <w:r>
              <w:t>out_TransactionID</w:t>
            </w:r>
          </w:p>
        </w:tc>
        <w:tc>
          <w:tcPr>
            <w:tcW w:w="2310" w:type="auto"/>
          </w:tcPr>
          <w:p>
            <w:pPr/>
            <w:r>
              <w:t>OutArgument(x:String)</w:t>
            </w:r>
          </w:p>
        </w:tc>
        <w:tc>
          <w:tcPr>
            <w:tcW w:w="2310" w:type="auto"/>
          </w:tcPr>
          <w:p>
            <w:pPr/>
            <w:r>
              <w:t xml:space="preserve">Transaction ID used for information and logging purposes. Ideally, the ID should be unique for each transaction. </w:t>
            </w:r>
          </w:p>
        </w:tc>
      </w:tr>
      <w:tr>
        <w:tc>
          <w:tcPr>
            <w:tcW w:w="2310" w:type="auto"/>
          </w:tcPr>
          <w:p>
            <w:pPr/>
            <w:r>
              <w:t>io_dt_TransactionData</w:t>
            </w:r>
          </w:p>
        </w:tc>
        <w:tc>
          <w:tcPr>
            <w:tcW w:w="2310" w:type="auto"/>
          </w:tcPr>
          <w:p>
            <w:pPr/>
            <w:r>
              <w:t>InOutArgument(sd:DataTable)</w:t>
            </w:r>
          </w:p>
        </w:tc>
        <w:tc>
          <w:tcPr>
            <w:tcW w:w="2310" w:type="auto"/>
          </w:tcPr>
          <w:p>
            <w:pPr/>
            <w:r>
              <w:t>This variable can be used in case transactions are stored in a DataTable (for example, after being retrieved from a spreadsheet).</w:t>
            </w:r>
          </w:p>
        </w:tc>
      </w:tr>
      <w:tr>
        <w:tc>
          <w:tcPr>
            <w:tcW w:w="2310" w:type="auto"/>
          </w:tcPr>
          <w:p>
            <w:pPr/>
            <w:r>
              <w:t>in_InputExcelFilepath</w:t>
            </w:r>
          </w:p>
        </w:tc>
        <w:tc>
          <w:tcPr>
            <w:tcW w:w="2310" w:type="auto"/>
          </w:tcPr>
          <w:p>
            <w:pPr/>
            <w:r>
              <w:t>InArgument(x:String)</w:t>
            </w:r>
          </w:p>
        </w:tc>
        <w:tc>
          <w:tcPr>
            <w:tcW w:w="2310" w:type="auto"/>
          </w:tcPr>
          <w:p>
            <w:pPr/>
          </w:p>
        </w:tc>
      </w:tr>
      <w:tr>
        <w:tc>
          <w:tcPr>
            <w:tcW w:w="2310" w:type="auto"/>
          </w:tcPr>
          <w:p>
            <w:pPr/>
            <w:r>
              <w:t>io_ProcessType</w:t>
            </w:r>
          </w:p>
        </w:tc>
        <w:tc>
          <w:tcPr>
            <w:tcW w:w="2310" w:type="auto"/>
          </w:tcPr>
          <w:p>
            <w:pPr/>
            <w:r>
              <w:t>InOutArgument(x:String)</w:t>
            </w:r>
          </w:p>
        </w:tc>
        <w:tc>
          <w:tcPr>
            <w:tcW w:w="2310" w:type="auto"/>
          </w:tcPr>
          <w:p>
            <w:pPr/>
          </w:p>
        </w:tc>
      </w:tr>
      <w:tr>
        <w:tc>
          <w:tcPr>
            <w:tcW w:w="2310" w:type="auto"/>
          </w:tcPr>
          <w:p>
            <w:pPr/>
            <w:r>
              <w:t>io_OutputFileMonthly</w:t>
            </w:r>
          </w:p>
        </w:tc>
        <w:tc>
          <w:tcPr>
            <w:tcW w:w="2310" w:type="auto"/>
          </w:tcPr>
          <w:p>
            <w:pPr/>
            <w:r>
              <w:t>InOutArgument(x:String)</w:t>
            </w:r>
          </w:p>
        </w:tc>
        <w:tc>
          <w:tcPr>
            <w:tcW w:w="2310" w:type="auto"/>
          </w:tcPr>
          <w:p>
            <w:pPr/>
          </w:p>
        </w:tc>
      </w:tr>
      <w:tr>
        <w:tc>
          <w:tcPr>
            <w:tcW w:w="2310" w:type="auto"/>
          </w:tcPr>
          <w:p>
            <w:pPr/>
            <w:r>
              <w:t>io_OutputFileConsolidated</w:t>
            </w:r>
          </w:p>
        </w:tc>
        <w:tc>
          <w:tcPr>
            <w:tcW w:w="2310" w:type="auto"/>
          </w:tcPr>
          <w:p>
            <w:pPr/>
            <w:r>
              <w:t>InOutArgument(x:String)</w:t>
            </w:r>
          </w:p>
        </w:tc>
        <w:tc>
          <w:tcPr>
            <w:tcW w:w="2310" w:type="auto"/>
          </w:tcPr>
          <w:p>
            <w:pPr/>
          </w:p>
        </w:tc>
      </w:tr>
      <w:tr>
        <w:tc>
          <w:tcPr>
            <w:tcW w:w="2310" w:type="auto"/>
          </w:tcPr>
          <w:p>
            <w:pPr/>
            <w:r>
              <w:t>io_ProcessCounter</w:t>
            </w:r>
          </w:p>
        </w:tc>
        <w:tc>
          <w:tcPr>
            <w:tcW w:w="2310" w:type="auto"/>
          </w:tcPr>
          <w:p>
            <w:pPr/>
            <w:r>
              <w:t>InOutArgument(x:Int32)</w:t>
            </w:r>
          </w:p>
        </w:tc>
        <w:tc>
          <w:tcPr>
            <w:tcW w:w="2310" w:type="auto"/>
          </w:tcPr>
          <w:p>
            <w:pPr/>
          </w:p>
        </w:tc>
      </w:tr>
      <w:tr>
        <w:tc>
          <w:tcPr>
            <w:tcW w:w="2310" w:type="auto"/>
          </w:tcPr>
          <w:p>
            <w:pPr/>
            <w:r>
              <w:t>io_TransactionNumber</w:t>
            </w:r>
          </w:p>
        </w:tc>
        <w:tc>
          <w:tcPr>
            <w:tcW w:w="2310" w:type="auto"/>
          </w:tcPr>
          <w:p>
            <w:pPr/>
            <w:r>
              <w:t>InOutArgument(x:Int32)</w:t>
            </w:r>
          </w:p>
        </w:tc>
        <w:tc>
          <w:tcPr>
            <w:tcW w:w="2310" w:type="auto"/>
          </w:tcPr>
          <w:p>
            <w:pPr/>
            <w:r>
              <w:t>Sequential counter of transaction items.</w:t>
            </w:r>
          </w:p>
        </w:tc>
      </w:tr>
      <w:tr>
        <w:tc>
          <w:tcPr>
            <w:tcW w:w="2310" w:type="auto"/>
          </w:tcPr>
          <w:p>
            <w:pPr/>
            <w:r>
              <w:t>io_OutputFileDaily</w:t>
            </w:r>
          </w:p>
        </w:tc>
        <w:tc>
          <w:tcPr>
            <w:tcW w:w="2310" w:type="auto"/>
          </w:tcPr>
          <w:p>
            <w:pPr/>
            <w:r>
              <w:t>InOutArgument(x:String)</w:t>
            </w:r>
          </w:p>
        </w:tc>
        <w:tc>
          <w:tcPr>
            <w:tcW w:w="2310" w:type="auto"/>
          </w:tcPr>
          <w:p>
            <w:pPr/>
          </w:p>
        </w:tc>
      </w:tr>
      <w:tr>
        <w:tc>
          <w:tcPr>
            <w:tcW w:w="2310" w:type="auto"/>
          </w:tcPr>
          <w:p>
            <w:pPr/>
            <w:r>
              <w:t>io_PDFTimeSheetPath</w:t>
            </w:r>
          </w:p>
        </w:tc>
        <w:tc>
          <w:tcPr>
            <w:tcW w:w="2310" w:type="auto"/>
          </w:tcPr>
          <w:p>
            <w:pPr/>
            <w:r>
              <w:t>InOutArgument(x:String)</w:t>
            </w:r>
          </w:p>
        </w:tc>
        <w:tc>
          <w:tcPr>
            <w:tcW w:w="2310" w:type="auto"/>
          </w:tcPr>
          <w:p>
            <w:pPr/>
          </w:p>
        </w:tc>
      </w:tr>
      <w:tr>
        <w:tc>
          <w:tcPr>
            <w:tcW w:w="2310" w:type="auto"/>
          </w:tcPr>
          <w:p>
            <w:pPr/>
            <w:r>
              <w:t>in_dt_MonthlyCustomer</w:t>
            </w:r>
          </w:p>
        </w:tc>
        <w:tc>
          <w:tcPr>
            <w:tcW w:w="2310" w:type="auto"/>
          </w:tcPr>
          <w:p>
            <w:pPr/>
            <w:r>
              <w:t>InArgument(sd:DataTable)</w:t>
            </w:r>
          </w:p>
        </w:tc>
        <w:tc>
          <w:tcPr>
            <w:tcW w:w="2310" w:type="auto"/>
          </w:tcPr>
          <w:p>
            <w:pPr/>
          </w:p>
        </w:tc>
      </w:tr>
      <w:tr>
        <w:tc>
          <w:tcPr>
            <w:tcW w:w="2310" w:type="auto"/>
          </w:tcPr>
          <w:p>
            <w:pPr/>
            <w:r>
              <w:t>io_dt_ScheduleDetails</w:t>
            </w:r>
          </w:p>
        </w:tc>
        <w:tc>
          <w:tcPr>
            <w:tcW w:w="2310" w:type="auto"/>
          </w:tcPr>
          <w:p>
            <w:pPr/>
            <w:r>
              <w:t>InOutArgument(sd:DataTable)</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8.6  Initialize_Applications.xaml</w:t>
      </w:r>
    </w:p>
    <w:p>
      <w:pPr/>
      <w:r>
        <w:rPr>
          <w:lang w:val=""/>
          <w:rFonts w:ascii="Calibri Light (Headings)" w:hAnsi="Calibri Light (Headings)" w:cs="Calibri Light (Headings)" w:eastAsia="Calibri Light (Headings)"/>
          <w:sz w:val="22"/>
          <w:szCs w:val="22"/>
          <w:color w:val="000000"/>
        </w:rPr>
        <w:t>Open applications used in the process and do necessary initialization procedures (e.g., login).</w:t>
      </w:r>
    </w:p>
    <w:p>
      <w:pPr/>
    </w:p>
    <w:p>
      <w:pPr/>
      <w:r>
        <w:rPr>
          <w:lang w:val=""/>
          <w:rFonts w:ascii="Calibri Light (Headings)" w:hAnsi="Calibri Light (Headings)" w:cs="Calibri Light (Headings)" w:eastAsia="Calibri Light (Headings)"/>
          <w:b/>
          <w:i/>
          <w:sz w:val="24"/>
          <w:szCs w:val="24"/>
          <w:color w:val="000000"/>
        </w:rPr>
        <w:t>Location: \Framework\InitAllApplications.xaml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in_Config</w:t>
            </w:r>
          </w:p>
        </w:tc>
        <w:tc>
          <w:tcPr>
            <w:tcW w:w="2310" w:type="auto"/>
          </w:tcPr>
          <w:p>
            <w:pPr/>
            <w:r>
              <w:t>InArgument(scg:Dictionary(x:String, x:Object))</w:t>
            </w:r>
          </w:p>
        </w:tc>
        <w:tc>
          <w:tcPr>
            <w:tcW w:w="2310" w:type="auto"/>
          </w:tcPr>
          <w:p>
            <w:pPr/>
            <w:r>
              <w:t>Dictionary structure to store configuration data of the process (settings, constants and assets).</w:t>
            </w:r>
          </w:p>
        </w:tc>
      </w:tr>
      <w:tr>
        <w:tc>
          <w:tcPr>
            <w:tcW w:w="2310" w:type="auto"/>
          </w:tcPr>
          <w:p>
            <w:pPr/>
            <w:r>
              <w:t>io_ScreenshotFilePath</w:t>
            </w:r>
          </w:p>
        </w:tc>
        <w:tc>
          <w:tcPr>
            <w:tcW w:w="2310" w:type="auto"/>
          </w:tcPr>
          <w:p>
            <w:pPr/>
            <w:r>
              <w:t>InOutArgument(x:String)</w:t>
            </w:r>
          </w:p>
        </w:tc>
        <w:tc>
          <w:tcPr>
            <w:tcW w:w="2310" w:type="auto"/>
          </w:tcPr>
          <w:p>
            <w:pPr/>
          </w:p>
        </w:tc>
      </w:tr>
      <w:tr>
        <w:tc>
          <w:tcPr>
            <w:tcW w:w="2310" w:type="auto"/>
          </w:tcPr>
          <w:p>
            <w:pPr/>
            <w:r>
              <w:t>in_NoProcess</w:t>
            </w:r>
          </w:p>
        </w:tc>
        <w:tc>
          <w:tcPr>
            <w:tcW w:w="2310" w:type="auto"/>
          </w:tcPr>
          <w:p>
            <w:pPr/>
            <w:r>
              <w:t>InArgument(x:String)</w:t>
            </w:r>
          </w:p>
        </w:tc>
        <w:tc>
          <w:tcPr>
            <w:tcW w:w="2310" w:type="auto"/>
          </w:tcPr>
          <w:p>
            <w:pPr/>
          </w:p>
        </w:tc>
      </w:tr>
      <w:tr>
        <w:tc>
          <w:tcPr>
            <w:tcW w:w="2310" w:type="auto"/>
          </w:tcPr>
          <w:p>
            <w:pPr/>
            <w:r>
              <w:t>out_dt_MonthlyCustDT</w:t>
            </w:r>
          </w:p>
        </w:tc>
        <w:tc>
          <w:tcPr>
            <w:tcW w:w="2310" w:type="auto"/>
          </w:tcPr>
          <w:p>
            <w:pPr/>
            <w:r>
              <w:t>OutArgument(sd:DataTable)</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8.7  InitiAllSettings.xaml</w:t>
      </w:r>
    </w:p>
    <w:p>
      <w:pPr/>
      <w:r>
        <w:rPr>
          <w:lang w:val=""/>
          <w:rFonts w:ascii="Calibri Light (Headings)" w:hAnsi="Calibri Light (Headings)" w:cs="Calibri Light (Headings)" w:eastAsia="Calibri Light (Headings)"/>
          <w:sz w:val="22"/>
          <w:szCs w:val="22"/>
          <w:color w:val="000000"/>
        </w:rPr>
        <w:t xml:space="preserve">Initialize, populate and output a configuration Dictionary to be used throughout the project. </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 xml:space="preserve">Settings and constants are read from the local configuration file, and assets are fetched from Orchestrator. </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Asset values overwrite settings and constant values if they are defined with the same name.</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Read settings and constants from the configuration file and add them to the Config dictionary.</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2</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Read non-empty rows in the sheet.</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3</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Get from Orchestrator the values of assets listed in the Assets sheet.</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4</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Logs a message and throw exception in case the asset is specified in the Config file, but it could not be loaded from Orchestrator.</w:t>
      </w:r>
    </w:p>
    <w:p>
      <w:pPr/>
    </w:p>
    <w:p>
      <w:pPr/>
      <w:r>
        <w:rPr>
          <w:lang w:val=""/>
          <w:rFonts w:ascii="Calibri Light (Headings)" w:hAnsi="Calibri Light (Headings)" w:cs="Calibri Light (Headings)" w:eastAsia="Calibri Light (Headings)"/>
          <w:b/>
          <w:i/>
          <w:sz w:val="24"/>
          <w:szCs w:val="24"/>
          <w:color w:val="000000"/>
        </w:rPr>
        <w:t>Location: \Framework\InitAllSettings.xaml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in_ConfigFile</w:t>
            </w:r>
          </w:p>
        </w:tc>
        <w:tc>
          <w:tcPr>
            <w:tcW w:w="2310" w:type="auto"/>
          </w:tcPr>
          <w:p>
            <w:pPr/>
            <w:r>
              <w:t>InArgument(x:String)</w:t>
            </w:r>
          </w:p>
        </w:tc>
        <w:tc>
          <w:tcPr>
            <w:tcW w:w="2310" w:type="auto"/>
          </w:tcPr>
          <w:p>
            <w:pPr/>
            <w:r>
              <w:t>Path to the configuration file that defines settings, constants and assets.</w:t>
            </w:r>
          </w:p>
        </w:tc>
      </w:tr>
      <w:tr>
        <w:tc>
          <w:tcPr>
            <w:tcW w:w="2310" w:type="auto"/>
          </w:tcPr>
          <w:p>
            <w:pPr/>
            <w:r>
              <w:t>in_ConfigSheets</w:t>
            </w:r>
          </w:p>
        </w:tc>
        <w:tc>
          <w:tcPr>
            <w:tcW w:w="2310" w:type="auto"/>
          </w:tcPr>
          <w:p>
            <w:pPr/>
            <w:r>
              <w:t>InArgument(s:String[])</w:t>
            </w:r>
          </w:p>
        </w:tc>
        <w:tc>
          <w:tcPr>
            <w:tcW w:w="2310" w:type="auto"/>
          </w:tcPr>
          <w:p>
            <w:pPr/>
            <w:r>
              <w:t>Names of the sheets corresponding to settings and constants in the configuration file.</w:t>
            </w:r>
          </w:p>
        </w:tc>
      </w:tr>
      <w:tr>
        <w:tc>
          <w:tcPr>
            <w:tcW w:w="2310" w:type="auto"/>
          </w:tcPr>
          <w:p>
            <w:pPr/>
            <w:r>
              <w:t>out_Config</w:t>
            </w:r>
          </w:p>
        </w:tc>
        <w:tc>
          <w:tcPr>
            <w:tcW w:w="2310" w:type="auto"/>
          </w:tcPr>
          <w:p>
            <w:pPr/>
            <w:r>
              <w:t>OutArgument(scg:Dictionary(x:String, x:Object))</w:t>
            </w:r>
          </w:p>
        </w:tc>
        <w:tc>
          <w:tcPr>
            <w:tcW w:w="2310" w:type="auto"/>
          </w:tcPr>
          <w:p>
            <w:pPr/>
            <w:r>
              <w:t>Dictionary structure to store configuration data of the process (settings, constants and assets).</w:t>
            </w: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8.8  KillAllProcesses.xaml</w:t>
      </w:r>
    </w:p>
    <w:p>
      <w:pPr/>
      <w:r>
        <w:rPr>
          <w:lang w:val=""/>
          <w:rFonts w:ascii="Calibri Light (Headings)" w:hAnsi="Calibri Light (Headings)" w:cs="Calibri Light (Headings)" w:eastAsia="Calibri Light (Headings)"/>
          <w:sz w:val="22"/>
          <w:szCs w:val="22"/>
          <w:color w:val="000000"/>
        </w:rPr>
        <w:t>Use the Kill Process activity to force the termination of the Windows processes representing applications used in the business process being automated.</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Note that killing processes might have undesirable outcomes, such as losing unsaved changes to files.</w:t>
      </w:r>
    </w:p>
    <w:p>
      <w:pPr/>
    </w:p>
    <w:p>
      <w:pPr/>
      <w:r>
        <w:rPr>
          <w:lang w:val=""/>
          <w:rFonts w:ascii="Calibri Light (Headings)" w:hAnsi="Calibri Light (Headings)" w:cs="Calibri Light (Headings)" w:eastAsia="Calibri Light (Headings)"/>
          <w:b/>
          <w:i/>
          <w:sz w:val="24"/>
          <w:szCs w:val="24"/>
          <w:color w:val="000000"/>
        </w:rPr>
        <w:t>Location: \Framework\KillAllProcesses.xaml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in_Config</w:t>
            </w:r>
          </w:p>
        </w:tc>
        <w:tc>
          <w:tcPr>
            <w:tcW w:w="2310" w:type="auto"/>
          </w:tcPr>
          <w:p>
            <w:pPr/>
            <w:r>
              <w:t>InArgument(scg:Dictionary(x:String, x:Object))</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8.9  Process.xaml</w:t>
      </w:r>
    </w:p>
    <w:p>
      <w:pPr/>
      <w:r>
        <w:rPr>
          <w:lang w:val=""/>
          <w:rFonts w:ascii="Calibri Light (Headings)" w:hAnsi="Calibri Light (Headings)" w:cs="Calibri Light (Headings)" w:eastAsia="Calibri Light (Headings)"/>
          <w:sz w:val="22"/>
          <w:szCs w:val="22"/>
          <w:color w:val="000000"/>
        </w:rPr>
        <w:t>This Sequence will fetch data from SDMS protal for Daily, Consolidated and Monthly process.</w:t>
      </w:r>
    </w:p>
    <w:p>
      <w:pPr/>
    </w:p>
    <w:p>
      <w:pPr/>
      <w:r>
        <w:rPr>
          <w:lang w:val=""/>
          <w:rFonts w:ascii="Calibri Light (Headings)" w:hAnsi="Calibri Light (Headings)" w:cs="Calibri Light (Headings)" w:eastAsia="Calibri Light (Headings)"/>
          <w:b/>
          <w:i/>
          <w:sz w:val="24"/>
          <w:szCs w:val="24"/>
          <w:color w:val="000000"/>
        </w:rPr>
        <w:t>Location: \Framework\Process.xaml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in_TransactionItem</w:t>
            </w:r>
          </w:p>
        </w:tc>
        <w:tc>
          <w:tcPr>
            <w:tcW w:w="2310" w:type="auto"/>
          </w:tcPr>
          <w:p>
            <w:pPr/>
            <w:r>
              <w:t>InArgument(sd:DataRow)</w:t>
            </w:r>
          </w:p>
        </w:tc>
        <w:tc>
          <w:tcPr>
            <w:tcW w:w="2310" w:type="auto"/>
          </w:tcPr>
          <w:p>
            <w:pPr/>
            <w:r>
              <w:t>Transaction item to be processed.</w:t>
            </w:r>
          </w:p>
        </w:tc>
      </w:tr>
      <w:tr>
        <w:tc>
          <w:tcPr>
            <w:tcW w:w="2310" w:type="auto"/>
          </w:tcPr>
          <w:p>
            <w:pPr/>
            <w:r>
              <w:t>in_Config</w:t>
            </w:r>
          </w:p>
        </w:tc>
        <w:tc>
          <w:tcPr>
            <w:tcW w:w="2310" w:type="auto"/>
          </w:tcPr>
          <w:p>
            <w:pPr/>
            <w:r>
              <w:t>InArgument(scg:Dictionary(x:String, x:Object))</w:t>
            </w:r>
          </w:p>
        </w:tc>
        <w:tc>
          <w:tcPr>
            <w:tcW w:w="2310" w:type="auto"/>
          </w:tcPr>
          <w:p>
            <w:pPr/>
            <w:r>
              <w:t>Dictionary structure to store configuration data of the process (settings, constants and assets).</w:t>
            </w:r>
          </w:p>
        </w:tc>
      </w:tr>
      <w:tr>
        <w:tc>
          <w:tcPr>
            <w:tcW w:w="2310" w:type="auto"/>
          </w:tcPr>
          <w:p>
            <w:pPr/>
            <w:r>
              <w:t>io_ProcessType</w:t>
            </w:r>
          </w:p>
        </w:tc>
        <w:tc>
          <w:tcPr>
            <w:tcW w:w="2310" w:type="auto"/>
          </w:tcPr>
          <w:p>
            <w:pPr/>
            <w:r>
              <w:t>InOutArgument(x:String)</w:t>
            </w:r>
          </w:p>
        </w:tc>
        <w:tc>
          <w:tcPr>
            <w:tcW w:w="2310" w:type="auto"/>
          </w:tcPr>
          <w:p>
            <w:pPr/>
          </w:p>
        </w:tc>
      </w:tr>
      <w:tr>
        <w:tc>
          <w:tcPr>
            <w:tcW w:w="2310" w:type="auto"/>
          </w:tcPr>
          <w:p>
            <w:pPr/>
            <w:r>
              <w:t>io_TodaysOutputFileDaily</w:t>
            </w:r>
          </w:p>
        </w:tc>
        <w:tc>
          <w:tcPr>
            <w:tcW w:w="2310" w:type="auto"/>
          </w:tcPr>
          <w:p>
            <w:pPr/>
            <w:r>
              <w:t>InOutArgument(x:String)</w:t>
            </w:r>
          </w:p>
        </w:tc>
        <w:tc>
          <w:tcPr>
            <w:tcW w:w="2310" w:type="auto"/>
          </w:tcPr>
          <w:p>
            <w:pPr/>
          </w:p>
        </w:tc>
      </w:tr>
      <w:tr>
        <w:tc>
          <w:tcPr>
            <w:tcW w:w="2310" w:type="auto"/>
          </w:tcPr>
          <w:p>
            <w:pPr/>
            <w:r>
              <w:t>io_OutputFileMonthly</w:t>
            </w:r>
          </w:p>
        </w:tc>
        <w:tc>
          <w:tcPr>
            <w:tcW w:w="2310" w:type="auto"/>
          </w:tcPr>
          <w:p>
            <w:pPr/>
            <w:r>
              <w:t>InOutArgument(x:String)</w:t>
            </w:r>
          </w:p>
        </w:tc>
        <w:tc>
          <w:tcPr>
            <w:tcW w:w="2310" w:type="auto"/>
          </w:tcPr>
          <w:p>
            <w:pPr/>
          </w:p>
        </w:tc>
      </w:tr>
      <w:tr>
        <w:tc>
          <w:tcPr>
            <w:tcW w:w="2310" w:type="auto"/>
          </w:tcPr>
          <w:p>
            <w:pPr/>
            <w:r>
              <w:t>io_TransactionNumber</w:t>
            </w:r>
          </w:p>
        </w:tc>
        <w:tc>
          <w:tcPr>
            <w:tcW w:w="2310" w:type="auto"/>
          </w:tcPr>
          <w:p>
            <w:pPr/>
            <w:r>
              <w:t>InOutArgument(x:Int32)</w:t>
            </w:r>
          </w:p>
        </w:tc>
        <w:tc>
          <w:tcPr>
            <w:tcW w:w="2310" w:type="auto"/>
          </w:tcPr>
          <w:p>
            <w:pPr/>
          </w:p>
        </w:tc>
      </w:tr>
      <w:tr>
        <w:tc>
          <w:tcPr>
            <w:tcW w:w="2310" w:type="auto"/>
          </w:tcPr>
          <w:p>
            <w:pPr/>
            <w:r>
              <w:t>io_OutputFileConso</w:t>
            </w:r>
          </w:p>
        </w:tc>
        <w:tc>
          <w:tcPr>
            <w:tcW w:w="2310" w:type="auto"/>
          </w:tcPr>
          <w:p>
            <w:pPr/>
            <w:r>
              <w:t>InOutArgument(x:String)</w:t>
            </w:r>
          </w:p>
        </w:tc>
        <w:tc>
          <w:tcPr>
            <w:tcW w:w="2310" w:type="auto"/>
          </w:tcPr>
          <w:p>
            <w:pPr/>
          </w:p>
        </w:tc>
      </w:tr>
      <w:tr>
        <w:tc>
          <w:tcPr>
            <w:tcW w:w="2310" w:type="auto"/>
          </w:tcPr>
          <w:p>
            <w:pPr/>
            <w:r>
              <w:t>in_PDFTimeSheetPath</w:t>
            </w:r>
          </w:p>
        </w:tc>
        <w:tc>
          <w:tcPr>
            <w:tcW w:w="2310" w:type="auto"/>
          </w:tcPr>
          <w:p>
            <w:pPr/>
            <w:r>
              <w:t>InArgument(x:String)</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8.10  RetryCurrentTransaction.xaml</w:t>
      </w:r>
    </w:p>
    <w:p>
      <w:pPr/>
      <w:r>
        <w:rPr>
          <w:lang w:val=""/>
          <w:rFonts w:ascii="Calibri Light (Headings)" w:hAnsi="Calibri Light (Headings)" w:cs="Calibri Light (Headings)" w:eastAsia="Calibri Light (Headings)"/>
          <w:sz w:val="22"/>
          <w:szCs w:val="22"/>
          <w:color w:val="000000"/>
        </w:rPr>
        <w:t xml:space="preserve">Manage the retrying mechanism for the framework and it is invoked in SetTransactionStatus.xaml when a system exception occurs. </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The retrying method is based on the configurations defined in Config.xlsx.</w:t>
      </w:r>
    </w:p>
    <w:p>
      <w:pPr/>
    </w:p>
    <w:p>
      <w:pPr/>
      <w:r>
        <w:rPr>
          <w:lang w:val=""/>
          <w:rFonts w:ascii="Calibri Light (Headings)" w:hAnsi="Calibri Light (Headings)" w:cs="Calibri Light (Headings)" w:eastAsia="Calibri Light (Headings)"/>
          <w:b/>
          <w:i/>
          <w:sz w:val="24"/>
          <w:szCs w:val="24"/>
          <w:color w:val="000000"/>
        </w:rPr>
        <w:t>Location: \Framework\RetryCurrentTransaction.xaml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in_Config</w:t>
            </w:r>
          </w:p>
        </w:tc>
        <w:tc>
          <w:tcPr>
            <w:tcW w:w="2310" w:type="auto"/>
          </w:tcPr>
          <w:p>
            <w:pPr/>
            <w:r>
              <w:t>InArgument(scg:Dictionary(x:String, x:Object))</w:t>
            </w:r>
          </w:p>
        </w:tc>
        <w:tc>
          <w:tcPr>
            <w:tcW w:w="2310" w:type="auto"/>
          </w:tcPr>
          <w:p>
            <w:pPr/>
            <w:r>
              <w:t>Dictionary structure to store configuration data of the process (settings, constants and assets).</w:t>
            </w:r>
          </w:p>
        </w:tc>
      </w:tr>
      <w:tr>
        <w:tc>
          <w:tcPr>
            <w:tcW w:w="2310" w:type="auto"/>
          </w:tcPr>
          <w:p>
            <w:pPr/>
            <w:r>
              <w:t>io_RetryNumber</w:t>
            </w:r>
          </w:p>
        </w:tc>
        <w:tc>
          <w:tcPr>
            <w:tcW w:w="2310" w:type="auto"/>
          </w:tcPr>
          <w:p>
            <w:pPr/>
            <w:r>
              <w:t>InOutArgument(x:Int32)</w:t>
            </w:r>
          </w:p>
        </w:tc>
        <w:tc>
          <w:tcPr>
            <w:tcW w:w="2310" w:type="auto"/>
          </w:tcPr>
          <w:p>
            <w:pPr/>
            <w:r>
              <w:t>Used to control the number of attempts of retrying the transaction processing in case of system exceptions.</w:t>
            </w:r>
          </w:p>
        </w:tc>
      </w:tr>
      <w:tr>
        <w:tc>
          <w:tcPr>
            <w:tcW w:w="2310" w:type="auto"/>
          </w:tcPr>
          <w:p>
            <w:pPr/>
            <w:r>
              <w:t>io_TransactionNumber</w:t>
            </w:r>
          </w:p>
        </w:tc>
        <w:tc>
          <w:tcPr>
            <w:tcW w:w="2310" w:type="auto"/>
          </w:tcPr>
          <w:p>
            <w:pPr/>
            <w:r>
              <w:t>InOutArgument(x:Int32)</w:t>
            </w:r>
          </w:p>
        </w:tc>
        <w:tc>
          <w:tcPr>
            <w:tcW w:w="2310" w:type="auto"/>
          </w:tcPr>
          <w:p>
            <w:pPr/>
            <w:r>
              <w:t>Sequential counter of transaction items.</w:t>
            </w:r>
          </w:p>
        </w:tc>
      </w:tr>
      <w:tr>
        <w:tc>
          <w:tcPr>
            <w:tcW w:w="2310" w:type="auto"/>
          </w:tcPr>
          <w:p>
            <w:pPr/>
            <w:r>
              <w:t>in_SystemException</w:t>
            </w:r>
          </w:p>
        </w:tc>
        <w:tc>
          <w:tcPr>
            <w:tcW w:w="2310" w:type="auto"/>
          </w:tcPr>
          <w:p>
            <w:pPr/>
            <w:r>
              <w:t>InArgument(s:Exception)</w:t>
            </w:r>
          </w:p>
        </w:tc>
        <w:tc>
          <w:tcPr>
            <w:tcW w:w="2310" w:type="auto"/>
          </w:tcPr>
          <w:p>
            <w:pPr/>
            <w:r>
              <w:t>Used during transitions between states to represent exceptions other than business exceptions.</w:t>
            </w:r>
          </w:p>
        </w:tc>
      </w:tr>
      <w:tr>
        <w:tc>
          <w:tcPr>
            <w:tcW w:w="2310" w:type="auto"/>
          </w:tcPr>
          <w:p>
            <w:pPr/>
            <w:r>
              <w:t>in_QueueRetry</w:t>
            </w:r>
          </w:p>
        </w:tc>
        <w:tc>
          <w:tcPr>
            <w:tcW w:w="2310" w:type="auto"/>
          </w:tcPr>
          <w:p>
            <w:pPr/>
            <w:r>
              <w:t>InArgument(x:Boolean)</w:t>
            </w:r>
          </w:p>
        </w:tc>
        <w:tc>
          <w:tcPr>
            <w:tcW w:w="2310" w:type="auto"/>
          </w:tcPr>
          <w:p>
            <w:pPr/>
            <w:r>
              <w:t>Used to indicate whether the retry procedure is managed by an Orchestrator queue.</w:t>
            </w: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8.11  SetTransactionStatus.xaml</w:t>
      </w:r>
    </w:p>
    <w:p>
      <w:pPr/>
      <w:r>
        <w:rPr>
          <w:lang w:val=""/>
          <w:rFonts w:ascii="Calibri Light (Headings)" w:hAnsi="Calibri Light (Headings)" w:cs="Calibri Light (Headings)" w:eastAsia="Calibri Light (Headings)"/>
          <w:sz w:val="22"/>
          <w:szCs w:val="22"/>
          <w:color w:val="000000"/>
        </w:rPr>
        <w:t xml:space="preserve">Set and log the transaction's status along with extra log fields. </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There can be three possible statuses: Success, Business Exception and System Exception.</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Business Rule Exception characterizes an irregular situation according to the process's rules and prevents the transaction to be processed. The transaction is not retried in this case, since the result will be the same until the problem that causes the exception is solved.</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For example, it can be considered a BusinessRuleException if a process expects to read an email's attachment, but the sender didn't attach any file. In this case, immediate retries of the transaction will not yield a different result.</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On the other hand, system exceptions are characterized by exceptions whose types are different than BusinessRuleException. When this kind of exception happens, the transaction item can be retried after closing and reopening the applications involved in the process. The rationale behind this is that the exception was caused by a problem in the applications, which might be solved by restarting them.</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If Orchestrator queues are the source of transactions, the Set Transaction Status activity is used to update the status. In addition, the retry mechanism is also implemented by Orchestrator.</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If Orchestrator queues are not used, the status can be set, for example, by writing to a specific column in a spreadsheet. In such cases, the retry mechanism is covered by the framework and the number of retries is defined in the configuration file.</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At the end, io_TransactionNumber is incremented, which makes the framework get the next transaction to be processed.</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If the transaction item is processed without any exception, its status is updated as Successful.</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2</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Includes custom log fields to the log message.</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They are removed after logging to prevent duplicated status messages about a single transaction.</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3</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Increment the TransactionNumber to get the next transaction to be processed.</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4</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Reset the counter of retries to allow the next transaction to be retried the correct amount of times.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5</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Reset the counter of consecutive system exceptions.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6</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If a BussinessRuleException is thrown during the process, the transaction item's status is updated as Failed (Exception Type: Business).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7</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Includes custom log fields to the log message.</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They are removed after logging to prevent duplicated status messages about a single transaction.</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8</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If a system exception occurs during the process, the transaction item's status is updated as Failed (Exception Type: Application).</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9</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Take a screenshot of the current state of the screen to facilitate debugging.</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10</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Close all applications before returning to the Initialization state and opening them again.</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If applications cannot be closed, kill their respective processes.</w:t>
      </w:r>
    </w:p>
    <w:p>
      <w:pPr/>
    </w:p>
    <w:p>
      <w:pPr/>
      <w:r>
        <w:rPr>
          <w:lang w:val=""/>
          <w:rFonts w:ascii="Calibri Light (Headings)" w:hAnsi="Calibri Light (Headings)" w:cs="Calibri Light (Headings)" w:eastAsia="Calibri Light (Headings)"/>
          <w:b/>
          <w:i/>
          <w:sz w:val="24"/>
          <w:szCs w:val="24"/>
          <w:color w:val="000000"/>
        </w:rPr>
        <w:t>Location: \Framework\SetTransactionStatus.xaml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in_BusinessException</w:t>
            </w:r>
          </w:p>
        </w:tc>
        <w:tc>
          <w:tcPr>
            <w:tcW w:w="2310" w:type="auto"/>
          </w:tcPr>
          <w:p>
            <w:pPr/>
            <w:r>
              <w:t>InArgument(ui:BusinessRuleException)</w:t>
            </w:r>
          </w:p>
        </w:tc>
        <w:tc>
          <w:tcPr>
            <w:tcW w:w="2310" w:type="auto"/>
          </w:tcPr>
          <w:p>
            <w:pPr/>
            <w:r>
              <w:t>Exception variable that is used during transitions between states and represents a situation that does not conform to the rules of the process being automated.</w:t>
            </w:r>
          </w:p>
        </w:tc>
      </w:tr>
      <w:tr>
        <w:tc>
          <w:tcPr>
            <w:tcW w:w="2310" w:type="auto"/>
          </w:tcPr>
          <w:p>
            <w:pPr/>
            <w:r>
              <w:t>in_TransactionField1</w:t>
            </w:r>
          </w:p>
        </w:tc>
        <w:tc>
          <w:tcPr>
            <w:tcW w:w="2310" w:type="auto"/>
          </w:tcPr>
          <w:p>
            <w:pPr/>
            <w:r>
              <w:t>InArgument(x:String)</w:t>
            </w:r>
          </w:p>
        </w:tc>
        <w:tc>
          <w:tcPr>
            <w:tcW w:w="2310" w:type="auto"/>
          </w:tcPr>
          <w:p>
            <w:pPr/>
            <w:r>
              <w:t>Optionally used to include additional information about the transaction item.</w:t>
            </w:r>
          </w:p>
        </w:tc>
      </w:tr>
      <w:tr>
        <w:tc>
          <w:tcPr>
            <w:tcW w:w="2310" w:type="auto"/>
          </w:tcPr>
          <w:p>
            <w:pPr/>
            <w:r>
              <w:t>in_TransactionField2</w:t>
            </w:r>
          </w:p>
        </w:tc>
        <w:tc>
          <w:tcPr>
            <w:tcW w:w="2310" w:type="auto"/>
          </w:tcPr>
          <w:p>
            <w:pPr/>
            <w:r>
              <w:t>InArgument(x:String)</w:t>
            </w:r>
          </w:p>
        </w:tc>
        <w:tc>
          <w:tcPr>
            <w:tcW w:w="2310" w:type="auto"/>
          </w:tcPr>
          <w:p>
            <w:pPr/>
            <w:r>
              <w:t>Optionally used to include additional information about the transaction item.</w:t>
            </w:r>
          </w:p>
        </w:tc>
      </w:tr>
      <w:tr>
        <w:tc>
          <w:tcPr>
            <w:tcW w:w="2310" w:type="auto"/>
          </w:tcPr>
          <w:p>
            <w:pPr/>
            <w:r>
              <w:t>in_TransactionID</w:t>
            </w:r>
          </w:p>
        </w:tc>
        <w:tc>
          <w:tcPr>
            <w:tcW w:w="2310" w:type="auto"/>
          </w:tcPr>
          <w:p>
            <w:pPr/>
            <w:r>
              <w:t>InArgument(x:String)</w:t>
            </w:r>
          </w:p>
        </w:tc>
        <w:tc>
          <w:tcPr>
            <w:tcW w:w="2310" w:type="auto"/>
          </w:tcPr>
          <w:p>
            <w:pPr/>
            <w:r>
              <w:t xml:space="preserve">Used for information and logging purposes. Ideally, the ID should be unique for each transaction. </w:t>
            </w:r>
          </w:p>
        </w:tc>
      </w:tr>
      <w:tr>
        <w:tc>
          <w:tcPr>
            <w:tcW w:w="2310" w:type="auto"/>
          </w:tcPr>
          <w:p>
            <w:pPr/>
            <w:r>
              <w:t>in_SystemException</w:t>
            </w:r>
          </w:p>
        </w:tc>
        <w:tc>
          <w:tcPr>
            <w:tcW w:w="2310" w:type="auto"/>
          </w:tcPr>
          <w:p>
            <w:pPr/>
            <w:r>
              <w:t>InArgument(s:Exception)</w:t>
            </w:r>
          </w:p>
        </w:tc>
        <w:tc>
          <w:tcPr>
            <w:tcW w:w="2310" w:type="auto"/>
          </w:tcPr>
          <w:p>
            <w:pPr/>
            <w:r>
              <w:t>Used during transitions between states to represent exceptions other than business exceptions.</w:t>
            </w:r>
          </w:p>
        </w:tc>
      </w:tr>
      <w:tr>
        <w:tc>
          <w:tcPr>
            <w:tcW w:w="2310" w:type="auto"/>
          </w:tcPr>
          <w:p>
            <w:pPr/>
            <w:r>
              <w:t>in_Config</w:t>
            </w:r>
          </w:p>
        </w:tc>
        <w:tc>
          <w:tcPr>
            <w:tcW w:w="2310" w:type="auto"/>
          </w:tcPr>
          <w:p>
            <w:pPr/>
            <w:r>
              <w:t>InArgument(scg:Dictionary(x:String, x:Object))</w:t>
            </w:r>
          </w:p>
        </w:tc>
        <w:tc>
          <w:tcPr>
            <w:tcW w:w="2310" w:type="auto"/>
          </w:tcPr>
          <w:p>
            <w:pPr/>
            <w:r>
              <w:t>Dictionary structure to store configuration data of the process (settings, constants and assets).</w:t>
            </w:r>
          </w:p>
        </w:tc>
      </w:tr>
      <w:tr>
        <w:tc>
          <w:tcPr>
            <w:tcW w:w="2310" w:type="auto"/>
          </w:tcPr>
          <w:p>
            <w:pPr/>
            <w:r>
              <w:t>in_TransactionItem</w:t>
            </w:r>
          </w:p>
        </w:tc>
        <w:tc>
          <w:tcPr>
            <w:tcW w:w="2310" w:type="auto"/>
          </w:tcPr>
          <w:p>
            <w:pPr/>
            <w:r>
              <w:t>InArgument(sd:DataRow)</w:t>
            </w:r>
          </w:p>
        </w:tc>
        <w:tc>
          <w:tcPr>
            <w:tcW w:w="2310" w:type="auto"/>
          </w:tcPr>
          <w:p>
            <w:pPr/>
            <w:r>
              <w:t>Transaction item to be processed.</w:t>
            </w:r>
          </w:p>
        </w:tc>
      </w:tr>
      <w:tr>
        <w:tc>
          <w:tcPr>
            <w:tcW w:w="2310" w:type="auto"/>
          </w:tcPr>
          <w:p>
            <w:pPr/>
            <w:r>
              <w:t>io_RetryNumber</w:t>
            </w:r>
          </w:p>
        </w:tc>
        <w:tc>
          <w:tcPr>
            <w:tcW w:w="2310" w:type="auto"/>
          </w:tcPr>
          <w:p>
            <w:pPr/>
            <w:r>
              <w:t>InOutArgument(x:Int32)</w:t>
            </w:r>
          </w:p>
        </w:tc>
        <w:tc>
          <w:tcPr>
            <w:tcW w:w="2310" w:type="auto"/>
          </w:tcPr>
          <w:p>
            <w:pPr/>
            <w:r>
              <w:t>Used to control the number of attempts of retrying the transaction processing in case of system exceptions.</w:t>
            </w:r>
          </w:p>
        </w:tc>
      </w:tr>
      <w:tr>
        <w:tc>
          <w:tcPr>
            <w:tcW w:w="2310" w:type="auto"/>
          </w:tcPr>
          <w:p>
            <w:pPr/>
            <w:r>
              <w:t>io_TransactionNumber</w:t>
            </w:r>
          </w:p>
        </w:tc>
        <w:tc>
          <w:tcPr>
            <w:tcW w:w="2310" w:type="auto"/>
          </w:tcPr>
          <w:p>
            <w:pPr/>
            <w:r>
              <w:t>InOutArgument(x:Int32)</w:t>
            </w:r>
          </w:p>
        </w:tc>
        <w:tc>
          <w:tcPr>
            <w:tcW w:w="2310" w:type="auto"/>
          </w:tcPr>
          <w:p>
            <w:pPr/>
            <w:r>
              <w:t>Sequential counter of transaction items.</w:t>
            </w:r>
          </w:p>
        </w:tc>
      </w:tr>
      <w:tr>
        <w:tc>
          <w:tcPr>
            <w:tcW w:w="2310" w:type="auto"/>
          </w:tcPr>
          <w:p>
            <w:pPr/>
            <w:r>
              <w:t>io_ConsecutiveSystemExceptions</w:t>
            </w:r>
          </w:p>
        </w:tc>
        <w:tc>
          <w:tcPr>
            <w:tcW w:w="2310" w:type="auto"/>
          </w:tcPr>
          <w:p>
            <w:pPr/>
            <w:r>
              <w:t>InOutArgument(x:Int32)</w:t>
            </w:r>
          </w:p>
        </w:tc>
        <w:tc>
          <w:tcPr>
            <w:tcW w:w="2310" w:type="auto"/>
          </w:tcPr>
          <w:p>
            <w:pPr/>
            <w:r>
              <w:t>Used to control the number of consecutive system exceptions.</w:t>
            </w:r>
          </w:p>
        </w:tc>
      </w:tr>
      <w:tr>
        <w:tc>
          <w:tcPr>
            <w:tcW w:w="2310" w:type="auto"/>
          </w:tcPr>
          <w:p>
            <w:pPr/>
            <w:r>
              <w:t>io_ProcessType</w:t>
            </w:r>
          </w:p>
        </w:tc>
        <w:tc>
          <w:tcPr>
            <w:tcW w:w="2310" w:type="auto"/>
          </w:tcPr>
          <w:p>
            <w:pPr/>
            <w:r>
              <w:t>InOutArgument(x:String)</w:t>
            </w:r>
          </w:p>
        </w:tc>
        <w:tc>
          <w:tcPr>
            <w:tcW w:w="2310" w:type="auto"/>
          </w:tcPr>
          <w:p>
            <w:pPr/>
          </w:p>
        </w:tc>
      </w:tr>
      <w:tr>
        <w:tc>
          <w:tcPr>
            <w:tcW w:w="2310" w:type="auto"/>
          </w:tcPr>
          <w:p>
            <w:pPr/>
            <w:r>
              <w:t>in_OutputFileDaily</w:t>
            </w:r>
          </w:p>
        </w:tc>
        <w:tc>
          <w:tcPr>
            <w:tcW w:w="2310" w:type="auto"/>
          </w:tcPr>
          <w:p>
            <w:pPr/>
            <w:r>
              <w:t>InArgument(x:String)</w:t>
            </w:r>
          </w:p>
        </w:tc>
        <w:tc>
          <w:tcPr>
            <w:tcW w:w="2310" w:type="auto"/>
          </w:tcPr>
          <w:p>
            <w:pPr/>
          </w:p>
        </w:tc>
      </w:tr>
      <w:tr>
        <w:tc>
          <w:tcPr>
            <w:tcW w:w="2310" w:type="auto"/>
          </w:tcPr>
          <w:p>
            <w:pPr/>
            <w:r>
              <w:t>in_OutputFileConsolidated</w:t>
            </w:r>
          </w:p>
        </w:tc>
        <w:tc>
          <w:tcPr>
            <w:tcW w:w="2310" w:type="auto"/>
          </w:tcPr>
          <w:p>
            <w:pPr/>
            <w:r>
              <w:t>InArgument(x:String)</w:t>
            </w:r>
          </w:p>
        </w:tc>
        <w:tc>
          <w:tcPr>
            <w:tcW w:w="2310" w:type="auto"/>
          </w:tcPr>
          <w:p>
            <w:pPr/>
          </w:p>
        </w:tc>
      </w:tr>
      <w:tr>
        <w:tc>
          <w:tcPr>
            <w:tcW w:w="2310" w:type="auto"/>
          </w:tcPr>
          <w:p>
            <w:pPr/>
            <w:r>
              <w:t>in_OutputFileMonthly</w:t>
            </w:r>
          </w:p>
        </w:tc>
        <w:tc>
          <w:tcPr>
            <w:tcW w:w="2310" w:type="auto"/>
          </w:tcPr>
          <w:p>
            <w:pPr/>
            <w:r>
              <w:t>InArgument(x:String)</w:t>
            </w:r>
          </w:p>
        </w:tc>
        <w:tc>
          <w:tcPr>
            <w:tcW w:w="2310" w:type="auto"/>
          </w:tcPr>
          <w:p>
            <w:pPr/>
          </w:p>
        </w:tc>
      </w:tr>
      <w:tr>
        <w:tc>
          <w:tcPr>
            <w:tcW w:w="2310" w:type="auto"/>
          </w:tcPr>
          <w:p>
            <w:pPr/>
            <w:r>
              <w:t>io_ScreenshotFilePath</w:t>
            </w:r>
          </w:p>
        </w:tc>
        <w:tc>
          <w:tcPr>
            <w:tcW w:w="2310" w:type="auto"/>
          </w:tcPr>
          <w:p>
            <w:pPr/>
            <w:r>
              <w:t>InOutArgument(x:String)</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8.12  TakeScreenshot.xaml</w:t>
      </w:r>
    </w:p>
    <w:p>
      <w:pPr/>
      <w:r>
        <w:rPr>
          <w:lang w:val=""/>
          <w:rFonts w:ascii="Calibri Light (Headings)" w:hAnsi="Calibri Light (Headings)" w:cs="Calibri Light (Headings)" w:eastAsia="Calibri Light (Headings)"/>
          <w:sz w:val="22"/>
          <w:szCs w:val="22"/>
          <w:color w:val="000000"/>
        </w:rPr>
        <w:t>Capture a screenshot, log its name and location and save it with the PNG extension.</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If no specific filepath is passed as argument, it saves the image in the folder specified by in_Folder.</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The whole screen is captured.</w:t>
      </w:r>
    </w:p>
    <w:p>
      <w:pPr/>
    </w:p>
    <w:p>
      <w:pPr/>
      <w:r>
        <w:rPr>
          <w:lang w:val=""/>
          <w:rFonts w:ascii="Calibri Light (Headings)" w:hAnsi="Calibri Light (Headings)" w:cs="Calibri Light (Headings)" w:eastAsia="Calibri Light (Headings)"/>
          <w:b/>
          <w:i/>
          <w:sz w:val="24"/>
          <w:szCs w:val="24"/>
          <w:color w:val="000000"/>
        </w:rPr>
        <w:t>Location: \Framework\TakeScreenshot.xaml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in_Folder</w:t>
            </w:r>
          </w:p>
        </w:tc>
        <w:tc>
          <w:tcPr>
            <w:tcW w:w="2310" w:type="auto"/>
          </w:tcPr>
          <w:p>
            <w:pPr/>
            <w:r>
              <w:t>InArgument(x:String)</w:t>
            </w:r>
          </w:p>
        </w:tc>
        <w:tc>
          <w:tcPr>
            <w:tcW w:w="2310" w:type="auto"/>
          </w:tcPr>
          <w:p>
            <w:pPr/>
            <w:r>
              <w:t>Path to the folder where the screenshot should be saved.</w:t>
            </w:r>
          </w:p>
        </w:tc>
      </w:tr>
      <w:tr>
        <w:tc>
          <w:tcPr>
            <w:tcW w:w="2310" w:type="auto"/>
          </w:tcPr>
          <w:p>
            <w:pPr/>
            <w:r>
              <w:t>io_FilePath</w:t>
            </w:r>
          </w:p>
        </w:tc>
        <w:tc>
          <w:tcPr>
            <w:tcW w:w="2310" w:type="auto"/>
          </w:tcPr>
          <w:p>
            <w:pPr/>
            <w:r>
              <w:t>InOutArgument(x:String)</w:t>
            </w:r>
          </w:p>
        </w:tc>
        <w:tc>
          <w:tcPr>
            <w:tcW w:w="2310" w:type="auto"/>
          </w:tcPr>
          <w:p>
            <w:pPr/>
            <w:r>
              <w:t>Optional argument that specifies the path and the name of the screenshot to be taken.</w:t>
            </w: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8.13  CheckAllColumnsMasterFile.xaml</w:t>
      </w:r>
    </w:p>
    <w:p>
      <w:pPr/>
      <w:r>
        <w:rPr>
          <w:lang w:val=""/>
          <w:rFonts w:ascii="Calibri Light (Headings)" w:hAnsi="Calibri Light (Headings)" w:cs="Calibri Light (Headings)" w:eastAsia="Calibri Light (Headings)"/>
          <w:sz w:val="22"/>
          <w:szCs w:val="22"/>
          <w:color w:val="000000"/>
        </w:rPr>
        <w:t>This .xaml will check if all the required columns exist in the master file.</w:t>
      </w:r>
    </w:p>
    <w:p>
      <w:pPr/>
    </w:p>
    <w:p>
      <w:pPr/>
      <w:r>
        <w:rPr>
          <w:lang w:val=""/>
          <w:rFonts w:ascii="Calibri Light (Headings)" w:hAnsi="Calibri Light (Headings)" w:cs="Calibri Light (Headings)" w:eastAsia="Calibri Light (Headings)"/>
          <w:b/>
          <w:i/>
          <w:sz w:val="24"/>
          <w:szCs w:val="24"/>
          <w:color w:val="000000"/>
        </w:rPr>
        <w:t>Location: \Reusable Code\CheckAllColumnsMasterFile.xaml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in_Config1</w:t>
            </w:r>
          </w:p>
        </w:tc>
        <w:tc>
          <w:tcPr>
            <w:tcW w:w="2310" w:type="auto"/>
          </w:tcPr>
          <w:p>
            <w:pPr/>
            <w:r>
              <w:t>InArgument(scg:Dictionary(x:String, x:Object))</w:t>
            </w:r>
          </w:p>
        </w:tc>
        <w:tc>
          <w:tcPr>
            <w:tcW w:w="2310" w:type="auto"/>
          </w:tcPr>
          <w:p>
            <w:pPr/>
          </w:p>
        </w:tc>
      </w:tr>
      <w:tr>
        <w:tc>
          <w:tcPr>
            <w:tcW w:w="2310" w:type="auto"/>
          </w:tcPr>
          <w:p>
            <w:pPr/>
            <w:r>
              <w:t>out_dt_MonthlyCustDT1</w:t>
            </w:r>
          </w:p>
        </w:tc>
        <w:tc>
          <w:tcPr>
            <w:tcW w:w="2310" w:type="auto"/>
          </w:tcPr>
          <w:p>
            <w:pPr/>
            <w:r>
              <w:t>OutArgument(sd:DataTable)</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8.14  CheckBusinessConfigSheet.xaml</w:t>
      </w:r>
    </w:p>
    <w:p>
      <w:pPr/>
    </w:p>
    <w:p>
      <w:pPr/>
      <w:r>
        <w:rPr>
          <w:lang w:val=""/>
          <w:rFonts w:ascii="Calibri Light (Headings)" w:hAnsi="Calibri Light (Headings)" w:cs="Calibri Light (Headings)" w:eastAsia="Calibri Light (Headings)"/>
          <w:b/>
          <w:i/>
          <w:sz w:val="24"/>
          <w:szCs w:val="24"/>
          <w:color w:val="000000"/>
        </w:rPr>
        <w:t>Location: \Reusable Code\CheckBusinessConfigSheet.xaml</w:t>
      </w:r>
    </w:p>
    <w:p>
      <w:pPr/>
    </w:p>
    <w:p>
      <w:pPr>
        <w:pStyle w:val="Heading9"/>
      </w:pPr>
      <w:r>
        <w:rPr>
          <w:lang w:val=""/>
          <w:spacing w:val="10"/>
          <w:rFonts w:ascii="Calibri Light (Headings)" w:hAnsi="Calibri Light (Headings)" w:cs="Calibri Light (Headings)" w:eastAsia="Calibri Light (Headings)"/>
          <w:sz w:val="26"/>
          <w:szCs w:val="26"/>
          <w:color w:val="FF6347"/>
        </w:rPr>
        <w:t xml:space="preserve"> 8.15  CheckEachColumn.xaml</w:t>
      </w:r>
    </w:p>
    <w:p>
      <w:pPr/>
    </w:p>
    <w:p>
      <w:pPr/>
      <w:r>
        <w:rPr>
          <w:lang w:val=""/>
          <w:rFonts w:ascii="Calibri Light (Headings)" w:hAnsi="Calibri Light (Headings)" w:cs="Calibri Light (Headings)" w:eastAsia="Calibri Light (Headings)"/>
          <w:b/>
          <w:i/>
          <w:sz w:val="24"/>
          <w:szCs w:val="24"/>
          <w:color w:val="000000"/>
        </w:rPr>
        <w:t>Location: \Reusable Code\CheckEachColumn.xaml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in_ColumnNames</w:t>
            </w:r>
          </w:p>
        </w:tc>
        <w:tc>
          <w:tcPr>
            <w:tcW w:w="2310" w:type="auto"/>
          </w:tcPr>
          <w:p>
            <w:pPr/>
            <w:r>
              <w:t>InArgument(s:String[])</w:t>
            </w:r>
          </w:p>
        </w:tc>
        <w:tc>
          <w:tcPr>
            <w:tcW w:w="2310" w:type="auto"/>
          </w:tcPr>
          <w:p>
            <w:pPr/>
          </w:p>
        </w:tc>
      </w:tr>
      <w:tr>
        <w:tc>
          <w:tcPr>
            <w:tcW w:w="2310" w:type="auto"/>
          </w:tcPr>
          <w:p>
            <w:pPr/>
            <w:r>
              <w:t>in_dt_FieldsToBeExtracted</w:t>
            </w:r>
          </w:p>
        </w:tc>
        <w:tc>
          <w:tcPr>
            <w:tcW w:w="2310" w:type="auto"/>
          </w:tcPr>
          <w:p>
            <w:pPr/>
            <w:r>
              <w:t>InArgument(sd:DataTable)</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8.16  CheckPopups.xaml</w:t>
      </w:r>
    </w:p>
    <w:p>
      <w:pPr/>
      <w:r>
        <w:rPr>
          <w:lang w:val=""/>
          <w:rFonts w:ascii="Calibri Light (Headings)" w:hAnsi="Calibri Light (Headings)" w:cs="Calibri Light (Headings)" w:eastAsia="Calibri Light (Headings)"/>
          <w:sz w:val="22"/>
          <w:szCs w:val="22"/>
          <w:color w:val="000000"/>
        </w:rPr>
        <w:t>Login to SDMS page to enter credentails.</w:t>
      </w:r>
    </w:p>
    <w:p>
      <w:pPr/>
    </w:p>
    <w:p>
      <w:pPr/>
      <w:r>
        <w:rPr>
          <w:lang w:val=""/>
          <w:rFonts w:ascii="Calibri Light (Headings)" w:hAnsi="Calibri Light (Headings)" w:cs="Calibri Light (Headings)" w:eastAsia="Calibri Light (Headings)"/>
          <w:b/>
          <w:i/>
          <w:sz w:val="24"/>
          <w:szCs w:val="24"/>
          <w:color w:val="000000"/>
        </w:rPr>
        <w:t>Location: \Reusable Code\CheckPopups.xaml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in_SDMSLoginURL</w:t>
            </w:r>
          </w:p>
        </w:tc>
        <w:tc>
          <w:tcPr>
            <w:tcW w:w="2310" w:type="auto"/>
          </w:tcPr>
          <w:p>
            <w:pPr/>
            <w:r>
              <w:t>InArgument(x:String)</w:t>
            </w:r>
          </w:p>
        </w:tc>
        <w:tc>
          <w:tcPr>
            <w:tcW w:w="2310" w:type="auto"/>
          </w:tcPr>
          <w:p>
            <w:pPr/>
          </w:p>
        </w:tc>
      </w:tr>
      <w:tr>
        <w:tc>
          <w:tcPr>
            <w:tcW w:w="2310" w:type="auto"/>
          </w:tcPr>
          <w:p>
            <w:pPr/>
            <w:r>
              <w:t>out_LoginSuccess</w:t>
            </w:r>
          </w:p>
        </w:tc>
        <w:tc>
          <w:tcPr>
            <w:tcW w:w="2310" w:type="auto"/>
          </w:tcPr>
          <w:p>
            <w:pPr/>
            <w:r>
              <w:t>OutArgument(x:Boolean)</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8.17  CleanScreenshotFolder.xaml</w:t>
      </w:r>
    </w:p>
    <w:p>
      <w:pPr/>
    </w:p>
    <w:p>
      <w:pPr/>
      <w:r>
        <w:rPr>
          <w:lang w:val=""/>
          <w:rFonts w:ascii="Calibri Light (Headings)" w:hAnsi="Calibri Light (Headings)" w:cs="Calibri Light (Headings)" w:eastAsia="Calibri Light (Headings)"/>
          <w:b/>
          <w:i/>
          <w:sz w:val="24"/>
          <w:szCs w:val="24"/>
          <w:color w:val="000000"/>
        </w:rPr>
        <w:t>Location: \Reusable Code\CleanScreenshotFolder.xaml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in_Config</w:t>
            </w:r>
          </w:p>
        </w:tc>
        <w:tc>
          <w:tcPr>
            <w:tcW w:w="2310" w:type="auto"/>
          </w:tcPr>
          <w:p>
            <w:pPr/>
            <w:r>
              <w:t>InArgument(scg:Dictionary(x:String, x:Object))</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8.18  ConfirmFileDownload.xaml</w:t>
      </w:r>
    </w:p>
    <w:p>
      <w:pPr/>
    </w:p>
    <w:p>
      <w:pPr/>
      <w:r>
        <w:rPr>
          <w:lang w:val=""/>
          <w:rFonts w:ascii="Calibri Light (Headings)" w:hAnsi="Calibri Light (Headings)" w:cs="Calibri Light (Headings)" w:eastAsia="Calibri Light (Headings)"/>
          <w:b/>
          <w:i/>
          <w:sz w:val="24"/>
          <w:szCs w:val="24"/>
          <w:color w:val="000000"/>
        </w:rPr>
        <w:t>Location: \Reusable Code\ConfirmFileDownload.xaml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in_CurrentTimeSheetFilePath</w:t>
            </w:r>
          </w:p>
        </w:tc>
        <w:tc>
          <w:tcPr>
            <w:tcW w:w="2310" w:type="auto"/>
          </w:tcPr>
          <w:p>
            <w:pPr/>
            <w:r>
              <w:t>InArgument(x:String)</w:t>
            </w:r>
          </w:p>
        </w:tc>
        <w:tc>
          <w:tcPr>
            <w:tcW w:w="2310" w:type="auto"/>
          </w:tcPr>
          <w:p>
            <w:pPr/>
          </w:p>
        </w:tc>
      </w:tr>
      <w:tr>
        <w:tc>
          <w:tcPr>
            <w:tcW w:w="2310" w:type="auto"/>
          </w:tcPr>
          <w:p>
            <w:pPr/>
            <w:r>
              <w:t>out_TimeSheetDownloaded</w:t>
            </w:r>
          </w:p>
        </w:tc>
        <w:tc>
          <w:tcPr>
            <w:tcW w:w="2310" w:type="auto"/>
          </w:tcPr>
          <w:p>
            <w:pPr/>
            <w:r>
              <w:t>OutArgument(x:Boolean)</w:t>
            </w:r>
          </w:p>
        </w:tc>
        <w:tc>
          <w:tcPr>
            <w:tcW w:w="2310" w:type="auto"/>
          </w:tcPr>
          <w:p>
            <w:pPr/>
          </w:p>
        </w:tc>
      </w:tr>
      <w:tr>
        <w:tc>
          <w:tcPr>
            <w:tcW w:w="2310" w:type="auto"/>
          </w:tcPr>
          <w:p>
            <w:pPr/>
            <w:r>
              <w:t>in_CurrentRow</w:t>
            </w:r>
          </w:p>
        </w:tc>
        <w:tc>
          <w:tcPr>
            <w:tcW w:w="2310" w:type="auto"/>
          </w:tcPr>
          <w:p>
            <w:pPr/>
            <w:r>
              <w:t>InArgument(sd:DataRow)</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8.19  CreateDOFolder.xaml</w:t>
      </w:r>
    </w:p>
    <w:p>
      <w:pPr/>
      <w:r>
        <w:rPr>
          <w:lang w:val=""/>
          <w:rFonts w:ascii="Calibri Light (Headings)" w:hAnsi="Calibri Light (Headings)" w:cs="Calibri Light (Headings)" w:eastAsia="Calibri Light (Headings)"/>
          <w:sz w:val="22"/>
          <w:szCs w:val="22"/>
          <w:color w:val="000000"/>
        </w:rPr>
        <w:t>This .xaml will create the folders for Saving DO Files.</w:t>
      </w:r>
    </w:p>
    <w:p>
      <w:pPr/>
    </w:p>
    <w:p>
      <w:pPr/>
      <w:r>
        <w:rPr>
          <w:lang w:val=""/>
          <w:rFonts w:ascii="Calibri Light (Headings)" w:hAnsi="Calibri Light (Headings)" w:cs="Calibri Light (Headings)" w:eastAsia="Calibri Light (Headings)"/>
          <w:b/>
          <w:i/>
          <w:sz w:val="24"/>
          <w:szCs w:val="24"/>
          <w:color w:val="000000"/>
        </w:rPr>
        <w:t>Location: \Reusable Code\CreateDOFolder.xaml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in_DOPdfPath</w:t>
            </w:r>
          </w:p>
        </w:tc>
        <w:tc>
          <w:tcPr>
            <w:tcW w:w="2310" w:type="auto"/>
          </w:tcPr>
          <w:p>
            <w:pPr/>
            <w:r>
              <w:t>InArgument(x:String)</w:t>
            </w:r>
          </w:p>
        </w:tc>
        <w:tc>
          <w:tcPr>
            <w:tcW w:w="2310" w:type="auto"/>
          </w:tcPr>
          <w:p>
            <w:pPr/>
          </w:p>
        </w:tc>
      </w:tr>
      <w:tr>
        <w:tc>
          <w:tcPr>
            <w:tcW w:w="2310" w:type="auto"/>
          </w:tcPr>
          <w:p>
            <w:pPr/>
            <w:r>
              <w:t>in_ProcessType</w:t>
            </w:r>
          </w:p>
        </w:tc>
        <w:tc>
          <w:tcPr>
            <w:tcW w:w="2310" w:type="auto"/>
          </w:tcPr>
          <w:p>
            <w:pPr/>
            <w:r>
              <w:t>InArgument(x:String)</w:t>
            </w:r>
          </w:p>
        </w:tc>
        <w:tc>
          <w:tcPr>
            <w:tcW w:w="2310" w:type="auto"/>
          </w:tcPr>
          <w:p>
            <w:pPr/>
          </w:p>
        </w:tc>
      </w:tr>
      <w:tr>
        <w:tc>
          <w:tcPr>
            <w:tcW w:w="2310" w:type="auto"/>
          </w:tcPr>
          <w:p>
            <w:pPr/>
            <w:r>
              <w:t>out_DOPdfFolderPath</w:t>
            </w:r>
          </w:p>
        </w:tc>
        <w:tc>
          <w:tcPr>
            <w:tcW w:w="2310" w:type="auto"/>
          </w:tcPr>
          <w:p>
            <w:pPr/>
            <w:r>
              <w:t>OutArgument(x:String)</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8.20  CreateDOFolder.xaml</w:t>
      </w:r>
    </w:p>
    <w:p>
      <w:pPr/>
      <w:r>
        <w:rPr>
          <w:lang w:val=""/>
          <w:rFonts w:ascii="Calibri Light (Headings)" w:hAnsi="Calibri Light (Headings)" w:cs="Calibri Light (Headings)" w:eastAsia="Calibri Light (Headings)"/>
          <w:sz w:val="22"/>
          <w:szCs w:val="22"/>
          <w:color w:val="000000"/>
        </w:rPr>
        <w:t>This .xaml will create a folder for saving timesheets for Monthly process.</w:t>
      </w:r>
    </w:p>
    <w:p>
      <w:pPr/>
    </w:p>
    <w:p>
      <w:pPr/>
      <w:r>
        <w:rPr>
          <w:lang w:val=""/>
          <w:rFonts w:ascii="Calibri Light (Headings)" w:hAnsi="Calibri Light (Headings)" w:cs="Calibri Light (Headings)" w:eastAsia="Calibri Light (Headings)"/>
          <w:b/>
          <w:i/>
          <w:sz w:val="24"/>
          <w:szCs w:val="24"/>
          <w:color w:val="000000"/>
        </w:rPr>
        <w:t>Location: \Reusable Code\CreateExcelTimesheetFolder.xaml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in_ProcessType</w:t>
            </w:r>
          </w:p>
        </w:tc>
        <w:tc>
          <w:tcPr>
            <w:tcW w:w="2310" w:type="auto"/>
          </w:tcPr>
          <w:p>
            <w:pPr/>
            <w:r>
              <w:t>InArgument(x:String)</w:t>
            </w:r>
          </w:p>
        </w:tc>
        <w:tc>
          <w:tcPr>
            <w:tcW w:w="2310" w:type="auto"/>
          </w:tcPr>
          <w:p>
            <w:pPr/>
          </w:p>
        </w:tc>
      </w:tr>
      <w:tr>
        <w:tc>
          <w:tcPr>
            <w:tcW w:w="2310" w:type="auto"/>
          </w:tcPr>
          <w:p>
            <w:pPr/>
            <w:r>
              <w:t>out_ExcelTimeSheetPath</w:t>
            </w:r>
          </w:p>
        </w:tc>
        <w:tc>
          <w:tcPr>
            <w:tcW w:w="2310" w:type="auto"/>
          </w:tcPr>
          <w:p>
            <w:pPr/>
            <w:r>
              <w:t>OutArgument(x:String)</w:t>
            </w:r>
          </w:p>
        </w:tc>
        <w:tc>
          <w:tcPr>
            <w:tcW w:w="2310" w:type="auto"/>
          </w:tcPr>
          <w:p>
            <w:pPr/>
          </w:p>
        </w:tc>
      </w:tr>
      <w:tr>
        <w:tc>
          <w:tcPr>
            <w:tcW w:w="2310" w:type="auto"/>
          </w:tcPr>
          <w:p>
            <w:pPr/>
            <w:r>
              <w:t>in_TimeSheetPath</w:t>
            </w:r>
          </w:p>
        </w:tc>
        <w:tc>
          <w:tcPr>
            <w:tcW w:w="2310" w:type="auto"/>
          </w:tcPr>
          <w:p>
            <w:pPr/>
            <w:r>
              <w:t>InArgument(x:String)</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8.21  CreateFolder.xaml</w:t>
      </w:r>
    </w:p>
    <w:p>
      <w:pPr/>
      <w:r>
        <w:rPr>
          <w:lang w:val=""/>
          <w:rFonts w:ascii="Calibri Light (Headings)" w:hAnsi="Calibri Light (Headings)" w:cs="Calibri Light (Headings)" w:eastAsia="Calibri Light (Headings)"/>
          <w:sz w:val="22"/>
          <w:szCs w:val="22"/>
          <w:color w:val="000000"/>
        </w:rPr>
        <w:t>This .xaml file will c heck if the input folders are created for respective processes. If not it will create them.</w:t>
      </w:r>
    </w:p>
    <w:p>
      <w:pPr/>
    </w:p>
    <w:p>
      <w:pPr/>
      <w:r>
        <w:rPr>
          <w:lang w:val=""/>
          <w:rFonts w:ascii="Calibri Light (Headings)" w:hAnsi="Calibri Light (Headings)" w:cs="Calibri Light (Headings)" w:eastAsia="Calibri Light (Headings)"/>
          <w:b/>
          <w:i/>
          <w:sz w:val="24"/>
          <w:szCs w:val="24"/>
          <w:color w:val="000000"/>
        </w:rPr>
        <w:t>Location: \Reusable Code\CreateInputFolder.xaml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in_Config1</w:t>
            </w:r>
          </w:p>
        </w:tc>
        <w:tc>
          <w:tcPr>
            <w:tcW w:w="2310" w:type="auto"/>
          </w:tcPr>
          <w:p>
            <w:pPr/>
            <w:r>
              <w:t>InArgument(scg:Dictionary(x:String, x:Object))</w:t>
            </w:r>
          </w:p>
        </w:tc>
        <w:tc>
          <w:tcPr>
            <w:tcW w:w="2310" w:type="auto"/>
          </w:tcPr>
          <w:p>
            <w:pPr/>
          </w:p>
        </w:tc>
      </w:tr>
      <w:tr>
        <w:tc>
          <w:tcPr>
            <w:tcW w:w="2310" w:type="auto"/>
          </w:tcPr>
          <w:p>
            <w:pPr/>
            <w:r>
              <w:t>io_ProcessType1</w:t>
            </w:r>
          </w:p>
        </w:tc>
        <w:tc>
          <w:tcPr>
            <w:tcW w:w="2310" w:type="auto"/>
          </w:tcPr>
          <w:p>
            <w:pPr/>
            <w:r>
              <w:t>InOutArgument(x:String)</w:t>
            </w:r>
          </w:p>
        </w:tc>
        <w:tc>
          <w:tcPr>
            <w:tcW w:w="2310" w:type="auto"/>
          </w:tcPr>
          <w:p>
            <w:pPr/>
          </w:p>
        </w:tc>
      </w:tr>
      <w:tr>
        <w:tc>
          <w:tcPr>
            <w:tcW w:w="2310" w:type="auto"/>
          </w:tcPr>
          <w:p>
            <w:pPr/>
            <w:r>
              <w:t>io_InputExcelPath</w:t>
            </w:r>
          </w:p>
        </w:tc>
        <w:tc>
          <w:tcPr>
            <w:tcW w:w="2310" w:type="auto"/>
          </w:tcPr>
          <w:p>
            <w:pPr/>
            <w:r>
              <w:t>InOutArgument(x:String)</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8.22  CreateMasterFileFolders.xaml</w:t>
      </w:r>
    </w:p>
    <w:p>
      <w:pPr/>
      <w:r>
        <w:rPr>
          <w:lang w:val=""/>
          <w:rFonts w:ascii="Calibri Light (Headings)" w:hAnsi="Calibri Light (Headings)" w:cs="Calibri Light (Headings)" w:eastAsia="Calibri Light (Headings)"/>
          <w:sz w:val="22"/>
          <w:szCs w:val="22"/>
          <w:color w:val="000000"/>
        </w:rPr>
        <w:t>This .xaml will check if the output folders are created for all processes to save the output master files.</w:t>
      </w:r>
    </w:p>
    <w:p>
      <w:pPr/>
    </w:p>
    <w:p>
      <w:pPr/>
      <w:r>
        <w:rPr>
          <w:lang w:val=""/>
          <w:rFonts w:ascii="Calibri Light (Headings)" w:hAnsi="Calibri Light (Headings)" w:cs="Calibri Light (Headings)" w:eastAsia="Calibri Light (Headings)"/>
          <w:b/>
          <w:i/>
          <w:sz w:val="24"/>
          <w:szCs w:val="24"/>
          <w:color w:val="000000"/>
        </w:rPr>
        <w:t>Location: \Reusable Code\CreateMasterFileFolders.xaml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in_Config</w:t>
            </w:r>
          </w:p>
        </w:tc>
        <w:tc>
          <w:tcPr>
            <w:tcW w:w="2310" w:type="auto"/>
          </w:tcPr>
          <w:p>
            <w:pPr/>
            <w:r>
              <w:t>InArgument(scg:Dictionary(x:String, x:Object))</w:t>
            </w:r>
          </w:p>
        </w:tc>
        <w:tc>
          <w:tcPr>
            <w:tcW w:w="2310" w:type="auto"/>
          </w:tcPr>
          <w:p>
            <w:pPr/>
          </w:p>
        </w:tc>
      </w:tr>
      <w:tr>
        <w:tc>
          <w:tcPr>
            <w:tcW w:w="2310" w:type="auto"/>
          </w:tcPr>
          <w:p>
            <w:pPr/>
            <w:r>
              <w:t>in_ProcessType</w:t>
            </w:r>
          </w:p>
        </w:tc>
        <w:tc>
          <w:tcPr>
            <w:tcW w:w="2310" w:type="auto"/>
          </w:tcPr>
          <w:p>
            <w:pPr/>
            <w:r>
              <w:t>InArgument(x:String)</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8.23  CreateMasterOutputFile.xaml</w:t>
      </w:r>
    </w:p>
    <w:p>
      <w:pPr/>
      <w:r>
        <w:rPr>
          <w:lang w:val=""/>
          <w:rFonts w:ascii="Calibri Light (Headings)" w:hAnsi="Calibri Light (Headings)" w:cs="Calibri Light (Headings)" w:eastAsia="Calibri Light (Headings)"/>
          <w:sz w:val="22"/>
          <w:szCs w:val="22"/>
          <w:color w:val="000000"/>
        </w:rPr>
        <w:t>This .xaml will create or save master file as the output files for respective processes.</w:t>
      </w:r>
    </w:p>
    <w:p>
      <w:pPr/>
    </w:p>
    <w:p>
      <w:pPr/>
      <w:r>
        <w:rPr>
          <w:lang w:val=""/>
          <w:rFonts w:ascii="Calibri Light (Headings)" w:hAnsi="Calibri Light (Headings)" w:cs="Calibri Light (Headings)" w:eastAsia="Calibri Light (Headings)"/>
          <w:b/>
          <w:i/>
          <w:sz w:val="24"/>
          <w:szCs w:val="24"/>
          <w:color w:val="000000"/>
        </w:rPr>
        <w:t>Location: \Reusable Code\CreateMasterOutputFile.xaml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in_Config1</w:t>
            </w:r>
          </w:p>
        </w:tc>
        <w:tc>
          <w:tcPr>
            <w:tcW w:w="2310" w:type="auto"/>
          </w:tcPr>
          <w:p>
            <w:pPr/>
            <w:r>
              <w:t>InArgument(scg:Dictionary(x:String, x:Object))</w:t>
            </w:r>
          </w:p>
        </w:tc>
        <w:tc>
          <w:tcPr>
            <w:tcW w:w="2310" w:type="auto"/>
          </w:tcPr>
          <w:p>
            <w:pPr/>
          </w:p>
        </w:tc>
      </w:tr>
      <w:tr>
        <w:tc>
          <w:tcPr>
            <w:tcW w:w="2310" w:type="auto"/>
          </w:tcPr>
          <w:p>
            <w:pPr/>
            <w:r>
              <w:t>io_TodaysOutputFile</w:t>
            </w:r>
          </w:p>
        </w:tc>
        <w:tc>
          <w:tcPr>
            <w:tcW w:w="2310" w:type="auto"/>
          </w:tcPr>
          <w:p>
            <w:pPr/>
            <w:r>
              <w:t>InOutArgument(x:String)</w:t>
            </w:r>
          </w:p>
        </w:tc>
        <w:tc>
          <w:tcPr>
            <w:tcW w:w="2310" w:type="auto"/>
          </w:tcPr>
          <w:p>
            <w:pPr/>
          </w:p>
        </w:tc>
      </w:tr>
      <w:tr>
        <w:tc>
          <w:tcPr>
            <w:tcW w:w="2310" w:type="auto"/>
          </w:tcPr>
          <w:p>
            <w:pPr/>
            <w:r>
              <w:t>io_ProcessType1</w:t>
            </w:r>
          </w:p>
        </w:tc>
        <w:tc>
          <w:tcPr>
            <w:tcW w:w="2310" w:type="auto"/>
          </w:tcPr>
          <w:p>
            <w:pPr/>
            <w:r>
              <w:t>InOutArgument(x:String)</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8.24  CreateDOFolder.xaml</w:t>
      </w:r>
    </w:p>
    <w:p>
      <w:pPr/>
      <w:r>
        <w:rPr>
          <w:lang w:val=""/>
          <w:rFonts w:ascii="Calibri Light (Headings)" w:hAnsi="Calibri Light (Headings)" w:cs="Calibri Light (Headings)" w:eastAsia="Calibri Light (Headings)"/>
          <w:sz w:val="22"/>
          <w:szCs w:val="22"/>
          <w:color w:val="000000"/>
        </w:rPr>
        <w:t>This .xaml will check if the Timesheet folders are created for all processes for saving TimeSheet PDFs.</w:t>
      </w:r>
    </w:p>
    <w:p>
      <w:pPr/>
    </w:p>
    <w:p>
      <w:pPr/>
      <w:r>
        <w:rPr>
          <w:lang w:val=""/>
          <w:rFonts w:ascii="Calibri Light (Headings)" w:hAnsi="Calibri Light (Headings)" w:cs="Calibri Light (Headings)" w:eastAsia="Calibri Light (Headings)"/>
          <w:b/>
          <w:i/>
          <w:sz w:val="24"/>
          <w:szCs w:val="24"/>
          <w:color w:val="000000"/>
        </w:rPr>
        <w:t>Location: \Reusable Code\CreateTimesheetFolder.xaml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in_ProcessType</w:t>
            </w:r>
          </w:p>
        </w:tc>
        <w:tc>
          <w:tcPr>
            <w:tcW w:w="2310" w:type="auto"/>
          </w:tcPr>
          <w:p>
            <w:pPr/>
            <w:r>
              <w:t>InArgument(x:String)</w:t>
            </w:r>
          </w:p>
        </w:tc>
        <w:tc>
          <w:tcPr>
            <w:tcW w:w="2310" w:type="auto"/>
          </w:tcPr>
          <w:p>
            <w:pPr/>
          </w:p>
        </w:tc>
      </w:tr>
      <w:tr>
        <w:tc>
          <w:tcPr>
            <w:tcW w:w="2310" w:type="auto"/>
          </w:tcPr>
          <w:p>
            <w:pPr/>
            <w:r>
              <w:t>in_TimeSheetPath</w:t>
            </w:r>
          </w:p>
        </w:tc>
        <w:tc>
          <w:tcPr>
            <w:tcW w:w="2310" w:type="auto"/>
          </w:tcPr>
          <w:p>
            <w:pPr/>
            <w:r>
              <w:t>InArgument(x:String)</w:t>
            </w:r>
          </w:p>
        </w:tc>
        <w:tc>
          <w:tcPr>
            <w:tcW w:w="2310" w:type="auto"/>
          </w:tcPr>
          <w:p>
            <w:pPr/>
          </w:p>
        </w:tc>
      </w:tr>
      <w:tr>
        <w:tc>
          <w:tcPr>
            <w:tcW w:w="2310" w:type="auto"/>
          </w:tcPr>
          <w:p>
            <w:pPr/>
            <w:r>
              <w:t>out_PDFTimeSheetPath</w:t>
            </w:r>
          </w:p>
        </w:tc>
        <w:tc>
          <w:tcPr>
            <w:tcW w:w="2310" w:type="auto"/>
          </w:tcPr>
          <w:p>
            <w:pPr/>
            <w:r>
              <w:t>OutArgument(x:String)</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8.25  NetworkFolderFileAccessible.xaml</w:t>
      </w:r>
    </w:p>
    <w:p>
      <w:pPr/>
      <w:r>
        <w:rPr>
          <w:lang w:val=""/>
          <w:rFonts w:ascii="Calibri Light (Headings)" w:hAnsi="Calibri Light (Headings)" w:cs="Calibri Light (Headings)" w:eastAsia="Calibri Light (Headings)"/>
          <w:sz w:val="22"/>
          <w:szCs w:val="22"/>
          <w:color w:val="000000"/>
        </w:rPr>
        <w:t>This .xaml will check if the requited file placed on Network drive is accessible or not.</w:t>
      </w:r>
    </w:p>
    <w:p>
      <w:pPr/>
    </w:p>
    <w:p>
      <w:pPr/>
      <w:r>
        <w:rPr>
          <w:lang w:val=""/>
          <w:rFonts w:ascii="Calibri Light (Headings)" w:hAnsi="Calibri Light (Headings)" w:cs="Calibri Light (Headings)" w:eastAsia="Calibri Light (Headings)"/>
          <w:b/>
          <w:i/>
          <w:sz w:val="24"/>
          <w:szCs w:val="24"/>
          <w:color w:val="000000"/>
        </w:rPr>
        <w:t>Location: \Reusable Code\NetworkFileAccessible.xaml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in_NetworkFileFolderPath</w:t>
            </w:r>
          </w:p>
        </w:tc>
        <w:tc>
          <w:tcPr>
            <w:tcW w:w="2310" w:type="auto"/>
          </w:tcPr>
          <w:p>
            <w:pPr/>
            <w:r>
              <w:t>InArgument(x:String)</w:t>
            </w:r>
          </w:p>
        </w:tc>
        <w:tc>
          <w:tcPr>
            <w:tcW w:w="2310" w:type="auto"/>
          </w:tcPr>
          <w:p>
            <w:pPr/>
          </w:p>
        </w:tc>
      </w:tr>
      <w:tr>
        <w:tc>
          <w:tcPr>
            <w:tcW w:w="2310" w:type="auto"/>
          </w:tcPr>
          <w:p>
            <w:pPr/>
            <w:r>
              <w:t>in_RetryNumber</w:t>
            </w:r>
          </w:p>
        </w:tc>
        <w:tc>
          <w:tcPr>
            <w:tcW w:w="2310" w:type="auto"/>
          </w:tcPr>
          <w:p>
            <w:pPr/>
            <w:r>
              <w:t>InArgument(x:Int32)</w:t>
            </w:r>
          </w:p>
        </w:tc>
        <w:tc>
          <w:tcPr>
            <w:tcW w:w="2310" w:type="auto"/>
          </w:tcPr>
          <w:p>
            <w:pPr/>
          </w:p>
        </w:tc>
      </w:tr>
      <w:tr>
        <w:tc>
          <w:tcPr>
            <w:tcW w:w="2310" w:type="auto"/>
          </w:tcPr>
          <w:p>
            <w:pPr/>
            <w:r>
              <w:t>in_Word</w:t>
            </w:r>
          </w:p>
        </w:tc>
        <w:tc>
          <w:tcPr>
            <w:tcW w:w="2310" w:type="auto"/>
          </w:tcPr>
          <w:p>
            <w:pPr/>
            <w:r>
              <w:t>InArgument(x:String)</w:t>
            </w:r>
          </w:p>
        </w:tc>
        <w:tc>
          <w:tcPr>
            <w:tcW w:w="2310" w:type="auto"/>
          </w:tcPr>
          <w:p>
            <w:pPr/>
          </w:p>
        </w:tc>
      </w:tr>
      <w:tr>
        <w:tc>
          <w:tcPr>
            <w:tcW w:w="2310" w:type="auto"/>
          </w:tcPr>
          <w:p>
            <w:pPr/>
            <w:r>
              <w:t>in_RetryIntervalMedium</w:t>
            </w:r>
          </w:p>
        </w:tc>
        <w:tc>
          <w:tcPr>
            <w:tcW w:w="2310" w:type="auto"/>
          </w:tcPr>
          <w:p>
            <w:pPr/>
            <w:r>
              <w:t>InArgument(x:TimeSpan)</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8.26  NetworkFolderFileAccessible.xaml</w:t>
      </w:r>
    </w:p>
    <w:p>
      <w:pPr/>
      <w:r>
        <w:rPr>
          <w:lang w:val=""/>
          <w:rFonts w:ascii="Calibri Light (Headings)" w:hAnsi="Calibri Light (Headings)" w:cs="Calibri Light (Headings)" w:eastAsia="Calibri Light (Headings)"/>
          <w:sz w:val="22"/>
          <w:szCs w:val="22"/>
          <w:color w:val="000000"/>
        </w:rPr>
        <w:t>This .xaml will check if all the required folders are available on the Network drive path.</w:t>
      </w:r>
    </w:p>
    <w:p>
      <w:pPr/>
    </w:p>
    <w:p>
      <w:pPr/>
      <w:r>
        <w:rPr>
          <w:lang w:val=""/>
          <w:rFonts w:ascii="Calibri Light (Headings)" w:hAnsi="Calibri Light (Headings)" w:cs="Calibri Light (Headings)" w:eastAsia="Calibri Light (Headings)"/>
          <w:b/>
          <w:i/>
          <w:sz w:val="24"/>
          <w:szCs w:val="24"/>
          <w:color w:val="000000"/>
        </w:rPr>
        <w:t>Location: \Reusable Code\NetworkFolderAccessible.xaml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in_NetworkFileFolderPath</w:t>
            </w:r>
          </w:p>
        </w:tc>
        <w:tc>
          <w:tcPr>
            <w:tcW w:w="2310" w:type="auto"/>
          </w:tcPr>
          <w:p>
            <w:pPr/>
            <w:r>
              <w:t>InArgument(x:String)</w:t>
            </w:r>
          </w:p>
        </w:tc>
        <w:tc>
          <w:tcPr>
            <w:tcW w:w="2310" w:type="auto"/>
          </w:tcPr>
          <w:p>
            <w:pPr/>
          </w:p>
        </w:tc>
      </w:tr>
      <w:tr>
        <w:tc>
          <w:tcPr>
            <w:tcW w:w="2310" w:type="auto"/>
          </w:tcPr>
          <w:p>
            <w:pPr/>
            <w:r>
              <w:t>in_RetryNumber</w:t>
            </w:r>
          </w:p>
        </w:tc>
        <w:tc>
          <w:tcPr>
            <w:tcW w:w="2310" w:type="auto"/>
          </w:tcPr>
          <w:p>
            <w:pPr/>
            <w:r>
              <w:t>InArgument(x:Int32)</w:t>
            </w:r>
          </w:p>
        </w:tc>
        <w:tc>
          <w:tcPr>
            <w:tcW w:w="2310" w:type="auto"/>
          </w:tcPr>
          <w:p>
            <w:pPr/>
          </w:p>
        </w:tc>
      </w:tr>
      <w:tr>
        <w:tc>
          <w:tcPr>
            <w:tcW w:w="2310" w:type="auto"/>
          </w:tcPr>
          <w:p>
            <w:pPr/>
            <w:r>
              <w:t>in_Word</w:t>
            </w:r>
          </w:p>
        </w:tc>
        <w:tc>
          <w:tcPr>
            <w:tcW w:w="2310" w:type="auto"/>
          </w:tcPr>
          <w:p>
            <w:pPr/>
            <w:r>
              <w:t>InArgument(x:String)</w:t>
            </w:r>
          </w:p>
        </w:tc>
        <w:tc>
          <w:tcPr>
            <w:tcW w:w="2310" w:type="auto"/>
          </w:tcPr>
          <w:p>
            <w:pPr/>
          </w:p>
        </w:tc>
      </w:tr>
      <w:tr>
        <w:tc>
          <w:tcPr>
            <w:tcW w:w="2310" w:type="auto"/>
          </w:tcPr>
          <w:p>
            <w:pPr/>
            <w:r>
              <w:t>in_RetryIntervalMedium</w:t>
            </w:r>
          </w:p>
        </w:tc>
        <w:tc>
          <w:tcPr>
            <w:tcW w:w="2310" w:type="auto"/>
          </w:tcPr>
          <w:p>
            <w:pPr/>
            <w:r>
              <w:t>InArgument(x:TimeSpan)</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8.27  Open.xaml</w:t>
      </w:r>
    </w:p>
    <w:p>
      <w:pPr/>
      <w:r>
        <w:rPr>
          <w:lang w:val=""/>
          <w:rFonts w:ascii="Calibri Light (Headings)" w:hAnsi="Calibri Light (Headings)" w:cs="Calibri Light (Headings)" w:eastAsia="Calibri Light (Headings)"/>
          <w:sz w:val="22"/>
          <w:szCs w:val="22"/>
          <w:color w:val="000000"/>
        </w:rPr>
        <w:t>This will retry opening the DO Page for Daily and Consolidated processes.</w:t>
      </w:r>
    </w:p>
    <w:p>
      <w:pPr/>
    </w:p>
    <w:p>
      <w:pPr/>
      <w:r>
        <w:rPr>
          <w:lang w:val=""/>
          <w:rFonts w:ascii="Calibri Light (Headings)" w:hAnsi="Calibri Light (Headings)" w:cs="Calibri Light (Headings)" w:eastAsia="Calibri Light (Headings)"/>
          <w:b/>
          <w:i/>
          <w:sz w:val="24"/>
          <w:szCs w:val="24"/>
          <w:color w:val="000000"/>
        </w:rPr>
        <w:t>Location: \Reusable Code\OpenDOPageDaily.xaml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in_SDMSLoginURL</w:t>
            </w:r>
          </w:p>
        </w:tc>
        <w:tc>
          <w:tcPr>
            <w:tcW w:w="2310" w:type="auto"/>
          </w:tcPr>
          <w:p>
            <w:pPr/>
            <w:r>
              <w:t>InArgument(x:String)</w:t>
            </w:r>
          </w:p>
        </w:tc>
        <w:tc>
          <w:tcPr>
            <w:tcW w:w="2310" w:type="auto"/>
          </w:tcPr>
          <w:p>
            <w:pPr/>
          </w:p>
        </w:tc>
      </w:tr>
      <w:tr>
        <w:tc>
          <w:tcPr>
            <w:tcW w:w="2310" w:type="auto"/>
          </w:tcPr>
          <w:p>
            <w:pPr/>
            <w:r>
              <w:t>in_DelayAfterMedium</w:t>
            </w:r>
          </w:p>
        </w:tc>
        <w:tc>
          <w:tcPr>
            <w:tcW w:w="2310" w:type="auto"/>
          </w:tcPr>
          <w:p>
            <w:pPr/>
            <w:r>
              <w:t>InArgument(x:Int32)</w:t>
            </w:r>
          </w:p>
        </w:tc>
        <w:tc>
          <w:tcPr>
            <w:tcW w:w="2310" w:type="auto"/>
          </w:tcPr>
          <w:p>
            <w:pPr/>
          </w:p>
        </w:tc>
      </w:tr>
      <w:tr>
        <w:tc>
          <w:tcPr>
            <w:tcW w:w="2310" w:type="auto"/>
          </w:tcPr>
          <w:p>
            <w:pPr/>
            <w:r>
              <w:t>in_RetryNumber</w:t>
            </w:r>
          </w:p>
        </w:tc>
        <w:tc>
          <w:tcPr>
            <w:tcW w:w="2310" w:type="auto"/>
          </w:tcPr>
          <w:p>
            <w:pPr/>
            <w:r>
              <w:t>InArgument(x:Int32)</w:t>
            </w:r>
          </w:p>
        </w:tc>
        <w:tc>
          <w:tcPr>
            <w:tcW w:w="2310" w:type="auto"/>
          </w:tcPr>
          <w:p>
            <w:pPr/>
          </w:p>
        </w:tc>
      </w:tr>
      <w:tr>
        <w:tc>
          <w:tcPr>
            <w:tcW w:w="2310" w:type="auto"/>
          </w:tcPr>
          <w:p>
            <w:pPr/>
            <w:r>
              <w:t>in_RetryIntervalMedium</w:t>
            </w:r>
          </w:p>
        </w:tc>
        <w:tc>
          <w:tcPr>
            <w:tcW w:w="2310" w:type="auto"/>
          </w:tcPr>
          <w:p>
            <w:pPr/>
            <w:r>
              <w:t>InArgument(x:TimeSpan)</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8.28  Open.xaml</w:t>
      </w:r>
    </w:p>
    <w:p>
      <w:pPr/>
      <w:r>
        <w:rPr>
          <w:lang w:val=""/>
          <w:rFonts w:ascii="Calibri Light (Headings)" w:hAnsi="Calibri Light (Headings)" w:cs="Calibri Light (Headings)" w:eastAsia="Calibri Light (Headings)"/>
          <w:sz w:val="22"/>
          <w:szCs w:val="22"/>
          <w:color w:val="000000"/>
        </w:rPr>
        <w:t>This will retry opening the Job Page for Monthly processes.</w:t>
      </w:r>
    </w:p>
    <w:p>
      <w:pPr/>
    </w:p>
    <w:p>
      <w:pPr/>
      <w:r>
        <w:rPr>
          <w:lang w:val=""/>
          <w:rFonts w:ascii="Calibri Light (Headings)" w:hAnsi="Calibri Light (Headings)" w:cs="Calibri Light (Headings)" w:eastAsia="Calibri Light (Headings)"/>
          <w:b/>
          <w:i/>
          <w:sz w:val="24"/>
          <w:szCs w:val="24"/>
          <w:color w:val="000000"/>
        </w:rPr>
        <w:t>Location: \Reusable Code\OpenJobPageMonthly.xaml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in_SDMSLoginURL</w:t>
            </w:r>
          </w:p>
        </w:tc>
        <w:tc>
          <w:tcPr>
            <w:tcW w:w="2310" w:type="auto"/>
          </w:tcPr>
          <w:p>
            <w:pPr/>
            <w:r>
              <w:t>InArgument(x:String)</w:t>
            </w:r>
          </w:p>
        </w:tc>
        <w:tc>
          <w:tcPr>
            <w:tcW w:w="2310" w:type="auto"/>
          </w:tcPr>
          <w:p>
            <w:pPr/>
          </w:p>
        </w:tc>
      </w:tr>
      <w:tr>
        <w:tc>
          <w:tcPr>
            <w:tcW w:w="2310" w:type="auto"/>
          </w:tcPr>
          <w:p>
            <w:pPr/>
            <w:r>
              <w:t>in_DelayAfterMedium</w:t>
            </w:r>
          </w:p>
        </w:tc>
        <w:tc>
          <w:tcPr>
            <w:tcW w:w="2310" w:type="auto"/>
          </w:tcPr>
          <w:p>
            <w:pPr/>
            <w:r>
              <w:t>InArgument(x:Int32)</w:t>
            </w:r>
          </w:p>
        </w:tc>
        <w:tc>
          <w:tcPr>
            <w:tcW w:w="2310" w:type="auto"/>
          </w:tcPr>
          <w:p>
            <w:pPr/>
          </w:p>
        </w:tc>
      </w:tr>
      <w:tr>
        <w:tc>
          <w:tcPr>
            <w:tcW w:w="2310" w:type="auto"/>
          </w:tcPr>
          <w:p>
            <w:pPr/>
            <w:r>
              <w:t>in_RetryNumber</w:t>
            </w:r>
          </w:p>
        </w:tc>
        <w:tc>
          <w:tcPr>
            <w:tcW w:w="2310" w:type="auto"/>
          </w:tcPr>
          <w:p>
            <w:pPr/>
            <w:r>
              <w:t>InArgument(x:Int32)</w:t>
            </w:r>
          </w:p>
        </w:tc>
        <w:tc>
          <w:tcPr>
            <w:tcW w:w="2310" w:type="auto"/>
          </w:tcPr>
          <w:p>
            <w:pPr/>
          </w:p>
        </w:tc>
      </w:tr>
      <w:tr>
        <w:tc>
          <w:tcPr>
            <w:tcW w:w="2310" w:type="auto"/>
          </w:tcPr>
          <w:p>
            <w:pPr/>
            <w:r>
              <w:t>in_DelayLong</w:t>
            </w:r>
          </w:p>
        </w:tc>
        <w:tc>
          <w:tcPr>
            <w:tcW w:w="2310" w:type="auto"/>
          </w:tcPr>
          <w:p>
            <w:pPr/>
            <w:r>
              <w:t>InArgument(x:Int32)</w:t>
            </w:r>
          </w:p>
        </w:tc>
        <w:tc>
          <w:tcPr>
            <w:tcW w:w="2310" w:type="auto"/>
          </w:tcPr>
          <w:p>
            <w:pPr/>
          </w:p>
        </w:tc>
      </w:tr>
      <w:tr>
        <w:tc>
          <w:tcPr>
            <w:tcW w:w="2310" w:type="auto"/>
          </w:tcPr>
          <w:p>
            <w:pPr/>
            <w:r>
              <w:t>in_RetryIntervalMedium</w:t>
            </w:r>
          </w:p>
        </w:tc>
        <w:tc>
          <w:tcPr>
            <w:tcW w:w="2310" w:type="auto"/>
          </w:tcPr>
          <w:p>
            <w:pPr/>
            <w:r>
              <w:t>InArgument(x:TimeSpan)</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8.29  SendProcessNotificationAndStatus.xaml</w:t>
      </w:r>
    </w:p>
    <w:p>
      <w:pPr/>
      <w:r>
        <w:rPr>
          <w:lang w:val=""/>
          <w:rFonts w:ascii="Calibri Light (Headings)" w:hAnsi="Calibri Light (Headings)" w:cs="Calibri Light (Headings)" w:eastAsia="Calibri Light (Headings)"/>
          <w:sz w:val="22"/>
          <w:szCs w:val="22"/>
          <w:color w:val="000000"/>
        </w:rPr>
        <w:t>This .xaml file Sends process start notification to the required recipients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This .xaml file Sends process start notification to the required recipients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2</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Try catch added for sending process end notifiation and status </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3</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Sends exception email to the reqired recipients.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Below are the arguments which are used:</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  in_RecipientsEmailList = Specify list of recipients.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2.  in_Subject = Specify email subject.</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3.  in_Body = Specify email body.</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4.  in_AccountName = Specify account name from which email should be send.</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5.  in_ExceptionAttachmentPath = Specify exception screenshot path which needs to be attached to exception email</w:t>
      </w:r>
    </w:p>
    <w:p>
      <w:pPr/>
    </w:p>
    <w:p>
      <w:pPr/>
      <w:r>
        <w:rPr>
          <w:lang w:val=""/>
          <w:rFonts w:ascii="Calibri Light (Headings)" w:hAnsi="Calibri Light (Headings)" w:cs="Calibri Light (Headings)" w:eastAsia="Calibri Light (Headings)"/>
          <w:b/>
          <w:i/>
          <w:sz w:val="24"/>
          <w:szCs w:val="24"/>
          <w:color w:val="000000"/>
        </w:rPr>
        <w:t>Location: \Reusable Code\ProcessStartNotification.xaml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in_RecipientsEmailList</w:t>
            </w:r>
          </w:p>
        </w:tc>
        <w:tc>
          <w:tcPr>
            <w:tcW w:w="2310" w:type="auto"/>
          </w:tcPr>
          <w:p>
            <w:pPr/>
            <w:r>
              <w:t>InArgument(x:String)</w:t>
            </w:r>
          </w:p>
        </w:tc>
        <w:tc>
          <w:tcPr>
            <w:tcW w:w="2310" w:type="auto"/>
          </w:tcPr>
          <w:p>
            <w:pPr/>
          </w:p>
        </w:tc>
      </w:tr>
      <w:tr>
        <w:tc>
          <w:tcPr>
            <w:tcW w:w="2310" w:type="auto"/>
          </w:tcPr>
          <w:p>
            <w:pPr/>
            <w:r>
              <w:t>in_Subject</w:t>
            </w:r>
          </w:p>
        </w:tc>
        <w:tc>
          <w:tcPr>
            <w:tcW w:w="2310" w:type="auto"/>
          </w:tcPr>
          <w:p>
            <w:pPr/>
            <w:r>
              <w:t>InArgument(x:String)</w:t>
            </w:r>
          </w:p>
        </w:tc>
        <w:tc>
          <w:tcPr>
            <w:tcW w:w="2310" w:type="auto"/>
          </w:tcPr>
          <w:p>
            <w:pPr/>
          </w:p>
        </w:tc>
      </w:tr>
      <w:tr>
        <w:tc>
          <w:tcPr>
            <w:tcW w:w="2310" w:type="auto"/>
          </w:tcPr>
          <w:p>
            <w:pPr/>
            <w:r>
              <w:t>in_Body</w:t>
            </w:r>
          </w:p>
        </w:tc>
        <w:tc>
          <w:tcPr>
            <w:tcW w:w="2310" w:type="auto"/>
          </w:tcPr>
          <w:p>
            <w:pPr/>
            <w:r>
              <w:t>InArgument(x:String)</w:t>
            </w:r>
          </w:p>
        </w:tc>
        <w:tc>
          <w:tcPr>
            <w:tcW w:w="2310" w:type="auto"/>
          </w:tcPr>
          <w:p>
            <w:pPr/>
          </w:p>
        </w:tc>
      </w:tr>
      <w:tr>
        <w:tc>
          <w:tcPr>
            <w:tcW w:w="2310" w:type="auto"/>
          </w:tcPr>
          <w:p>
            <w:pPr/>
            <w:r>
              <w:t>in_CcEmailList</w:t>
            </w:r>
          </w:p>
        </w:tc>
        <w:tc>
          <w:tcPr>
            <w:tcW w:w="2310" w:type="auto"/>
          </w:tcPr>
          <w:p>
            <w:pPr/>
            <w:r>
              <w:t>InArgument(x:String)</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8.30  ReadScheduleDetailFile.xaml</w:t>
      </w:r>
    </w:p>
    <w:p>
      <w:pPr/>
    </w:p>
    <w:p>
      <w:pPr/>
      <w:r>
        <w:rPr>
          <w:lang w:val=""/>
          <w:rFonts w:ascii="Calibri Light (Headings)" w:hAnsi="Calibri Light (Headings)" w:cs="Calibri Light (Headings)" w:eastAsia="Calibri Light (Headings)"/>
          <w:b/>
          <w:i/>
          <w:sz w:val="24"/>
          <w:szCs w:val="24"/>
          <w:color w:val="000000"/>
        </w:rPr>
        <w:t>Location: \Reusable Code\ReadScheduleDetailFile.xaml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out_dt_ScheduleDetailsDT</w:t>
            </w:r>
          </w:p>
        </w:tc>
        <w:tc>
          <w:tcPr>
            <w:tcW w:w="2310" w:type="auto"/>
          </w:tcPr>
          <w:p>
            <w:pPr/>
            <w:r>
              <w:t>OutArgument(sd:DataTable)</w:t>
            </w:r>
          </w:p>
        </w:tc>
        <w:tc>
          <w:tcPr>
            <w:tcW w:w="2310" w:type="auto"/>
          </w:tcPr>
          <w:p>
            <w:pPr/>
          </w:p>
        </w:tc>
      </w:tr>
      <w:tr>
        <w:tc>
          <w:tcPr>
            <w:tcW w:w="2310" w:type="auto"/>
          </w:tcPr>
          <w:p>
            <w:pPr/>
            <w:r>
              <w:t>in_Config1</w:t>
            </w:r>
          </w:p>
        </w:tc>
        <w:tc>
          <w:tcPr>
            <w:tcW w:w="2310" w:type="auto"/>
          </w:tcPr>
          <w:p>
            <w:pPr/>
            <w:r>
              <w:t>InArgument(scg:Dictionary(x:String, x:Object))</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8.31  RetryDOPDFFile.xaml</w:t>
      </w:r>
    </w:p>
    <w:p>
      <w:pPr/>
    </w:p>
    <w:p>
      <w:pPr/>
      <w:r>
        <w:rPr>
          <w:lang w:val=""/>
          <w:rFonts w:ascii="Calibri Light (Headings)" w:hAnsi="Calibri Light (Headings)" w:cs="Calibri Light (Headings)" w:eastAsia="Calibri Light (Headings)"/>
          <w:b/>
          <w:i/>
          <w:sz w:val="24"/>
          <w:szCs w:val="24"/>
          <w:color w:val="000000"/>
        </w:rPr>
        <w:t>Location: \Reusable Code\RetryDOPDFFile.xaml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in_Config1</w:t>
            </w:r>
          </w:p>
        </w:tc>
        <w:tc>
          <w:tcPr>
            <w:tcW w:w="2310" w:type="auto"/>
          </w:tcPr>
          <w:p>
            <w:pPr/>
            <w:r>
              <w:t>InArgument(scg:Dictionary(x:String, x:Object))</w:t>
            </w:r>
          </w:p>
        </w:tc>
        <w:tc>
          <w:tcPr>
            <w:tcW w:w="2310" w:type="auto"/>
          </w:tcPr>
          <w:p>
            <w:pPr/>
          </w:p>
        </w:tc>
      </w:tr>
      <w:tr>
        <w:tc>
          <w:tcPr>
            <w:tcW w:w="2310" w:type="auto"/>
          </w:tcPr>
          <w:p>
            <w:pPr/>
            <w:r>
              <w:t>in_TransactionItem1</w:t>
            </w:r>
          </w:p>
        </w:tc>
        <w:tc>
          <w:tcPr>
            <w:tcW w:w="2310" w:type="auto"/>
          </w:tcPr>
          <w:p>
            <w:pPr/>
            <w:r>
              <w:t>InArgument(sd:DataRow)</w:t>
            </w:r>
          </w:p>
        </w:tc>
        <w:tc>
          <w:tcPr>
            <w:tcW w:w="2310" w:type="auto"/>
          </w:tcPr>
          <w:p>
            <w:pPr/>
          </w:p>
        </w:tc>
      </w:tr>
      <w:tr>
        <w:tc>
          <w:tcPr>
            <w:tcW w:w="2310" w:type="auto"/>
          </w:tcPr>
          <w:p>
            <w:pPr/>
            <w:r>
              <w:t>in_DOPdfFolderPathDaily</w:t>
            </w:r>
          </w:p>
        </w:tc>
        <w:tc>
          <w:tcPr>
            <w:tcW w:w="2310" w:type="auto"/>
          </w:tcPr>
          <w:p>
            <w:pPr/>
            <w:r>
              <w:t>InArgument(x:String)</w:t>
            </w:r>
          </w:p>
        </w:tc>
        <w:tc>
          <w:tcPr>
            <w:tcW w:w="2310" w:type="auto"/>
          </w:tcPr>
          <w:p>
            <w:pPr/>
          </w:p>
        </w:tc>
      </w:tr>
      <w:tr>
        <w:tc>
          <w:tcPr>
            <w:tcW w:w="2310" w:type="auto"/>
          </w:tcPr>
          <w:p>
            <w:pPr/>
            <w:r>
              <w:t>out_CurrentDOFilePath</w:t>
            </w:r>
          </w:p>
        </w:tc>
        <w:tc>
          <w:tcPr>
            <w:tcW w:w="2310" w:type="auto"/>
          </w:tcPr>
          <w:p>
            <w:pPr/>
            <w:r>
              <w:t>OutArgument(x:String)</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8.32  RetryDownloadTimesheet.xaml</w:t>
      </w:r>
    </w:p>
    <w:p>
      <w:pPr/>
    </w:p>
    <w:p>
      <w:pPr/>
      <w:r>
        <w:rPr>
          <w:lang w:val=""/>
          <w:rFonts w:ascii="Calibri Light (Headings)" w:hAnsi="Calibri Light (Headings)" w:cs="Calibri Light (Headings)" w:eastAsia="Calibri Light (Headings)"/>
          <w:b/>
          <w:i/>
          <w:sz w:val="24"/>
          <w:szCs w:val="24"/>
          <w:color w:val="000000"/>
        </w:rPr>
        <w:t>Location: \Reusable Code\RetryDownloadTimesheet.xaml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in_Config1</w:t>
            </w:r>
          </w:p>
        </w:tc>
        <w:tc>
          <w:tcPr>
            <w:tcW w:w="2310" w:type="auto"/>
          </w:tcPr>
          <w:p>
            <w:pPr/>
            <w:r>
              <w:t>InArgument(scg:Dictionary(x:String, x:Object))</w:t>
            </w:r>
          </w:p>
        </w:tc>
        <w:tc>
          <w:tcPr>
            <w:tcW w:w="2310" w:type="auto"/>
          </w:tcPr>
          <w:p>
            <w:pPr/>
          </w:p>
        </w:tc>
      </w:tr>
      <w:tr>
        <w:tc>
          <w:tcPr>
            <w:tcW w:w="2310" w:type="auto"/>
          </w:tcPr>
          <w:p>
            <w:pPr/>
            <w:r>
              <w:t>in_dt_Extracted</w:t>
            </w:r>
          </w:p>
        </w:tc>
        <w:tc>
          <w:tcPr>
            <w:tcW w:w="2310" w:type="auto"/>
          </w:tcPr>
          <w:p>
            <w:pPr/>
            <w:r>
              <w:t>InArgument(sd:DataTable)</w:t>
            </w:r>
          </w:p>
        </w:tc>
        <w:tc>
          <w:tcPr>
            <w:tcW w:w="2310" w:type="auto"/>
          </w:tcPr>
          <w:p>
            <w:pPr/>
          </w:p>
        </w:tc>
      </w:tr>
      <w:tr>
        <w:tc>
          <w:tcPr>
            <w:tcW w:w="2310" w:type="auto"/>
          </w:tcPr>
          <w:p>
            <w:pPr/>
            <w:r>
              <w:t>io_TableRowCounter</w:t>
            </w:r>
          </w:p>
        </w:tc>
        <w:tc>
          <w:tcPr>
            <w:tcW w:w="2310" w:type="auto"/>
          </w:tcPr>
          <w:p>
            <w:pPr/>
            <w:r>
              <w:t>InOutArgument(x:Int32)</w:t>
            </w:r>
          </w:p>
        </w:tc>
        <w:tc>
          <w:tcPr>
            <w:tcW w:w="2310" w:type="auto"/>
          </w:tcPr>
          <w:p>
            <w:pPr/>
          </w:p>
        </w:tc>
      </w:tr>
      <w:tr>
        <w:tc>
          <w:tcPr>
            <w:tcW w:w="2310" w:type="auto"/>
          </w:tcPr>
          <w:p>
            <w:pPr/>
            <w:r>
              <w:t>in_StartDate</w:t>
            </w:r>
          </w:p>
        </w:tc>
        <w:tc>
          <w:tcPr>
            <w:tcW w:w="2310" w:type="auto"/>
          </w:tcPr>
          <w:p>
            <w:pPr/>
            <w:r>
              <w:t>InArgument(s:DateTime)</w:t>
            </w:r>
          </w:p>
        </w:tc>
        <w:tc>
          <w:tcPr>
            <w:tcW w:w="2310" w:type="auto"/>
          </w:tcPr>
          <w:p>
            <w:pPr/>
          </w:p>
        </w:tc>
      </w:tr>
      <w:tr>
        <w:tc>
          <w:tcPr>
            <w:tcW w:w="2310" w:type="auto"/>
          </w:tcPr>
          <w:p>
            <w:pPr/>
            <w:r>
              <w:t>io_PDFTimesheetFolderPath</w:t>
            </w:r>
          </w:p>
        </w:tc>
        <w:tc>
          <w:tcPr>
            <w:tcW w:w="2310" w:type="auto"/>
          </w:tcPr>
          <w:p>
            <w:pPr/>
            <w:r>
              <w:t>InOutArgument(x:String)</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8.33  SendExceptionEmail.xaml</w:t>
      </w:r>
    </w:p>
    <w:p>
      <w:pPr/>
      <w:r>
        <w:rPr>
          <w:lang w:val=""/>
          <w:rFonts w:ascii="Calibri Light (Headings)" w:hAnsi="Calibri Light (Headings)" w:cs="Calibri Light (Headings)" w:eastAsia="Calibri Light (Headings)"/>
          <w:sz w:val="22"/>
          <w:szCs w:val="22"/>
          <w:color w:val="000000"/>
        </w:rPr>
        <w:t>Sends exception email to required recipients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Try catch added for sending exception</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2</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Sends exception email to the reqired recipients.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Below are the arguments which are used:</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  in_RecipientsEmailList = Specify list of recipients.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2.  in_Subject = Specify email subject.</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3.  in_Body = Specify email body.</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4.  in_AccountName = Specify account name from which email should be send.</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5.  in_ExceptionAttachmentPath = Specify exception screenshot path which needs to be attached to exception email</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6.</w:t>
      </w:r>
    </w:p>
    <w:p>
      <w:pPr/>
    </w:p>
    <w:p>
      <w:pPr/>
      <w:r>
        <w:rPr>
          <w:lang w:val=""/>
          <w:rFonts w:ascii="Calibri Light (Headings)" w:hAnsi="Calibri Light (Headings)" w:cs="Calibri Light (Headings)" w:eastAsia="Calibri Light (Headings)"/>
          <w:b/>
          <w:i/>
          <w:sz w:val="24"/>
          <w:szCs w:val="24"/>
          <w:color w:val="000000"/>
        </w:rPr>
        <w:t>Location: \Reusable Code\SendExceptionEmail.xaml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in_Subject</w:t>
            </w:r>
          </w:p>
        </w:tc>
        <w:tc>
          <w:tcPr>
            <w:tcW w:w="2310" w:type="auto"/>
          </w:tcPr>
          <w:p>
            <w:pPr/>
            <w:r>
              <w:t>InArgument(x:String)</w:t>
            </w:r>
          </w:p>
        </w:tc>
        <w:tc>
          <w:tcPr>
            <w:tcW w:w="2310" w:type="auto"/>
          </w:tcPr>
          <w:p>
            <w:pPr/>
          </w:p>
        </w:tc>
      </w:tr>
      <w:tr>
        <w:tc>
          <w:tcPr>
            <w:tcW w:w="2310" w:type="auto"/>
          </w:tcPr>
          <w:p>
            <w:pPr/>
            <w:r>
              <w:t>in_Body</w:t>
            </w:r>
          </w:p>
        </w:tc>
        <w:tc>
          <w:tcPr>
            <w:tcW w:w="2310" w:type="auto"/>
          </w:tcPr>
          <w:p>
            <w:pPr/>
            <w:r>
              <w:t>InArgument(x:String)</w:t>
            </w:r>
          </w:p>
        </w:tc>
        <w:tc>
          <w:tcPr>
            <w:tcW w:w="2310" w:type="auto"/>
          </w:tcPr>
          <w:p>
            <w:pPr/>
          </w:p>
        </w:tc>
      </w:tr>
      <w:tr>
        <w:tc>
          <w:tcPr>
            <w:tcW w:w="2310" w:type="auto"/>
          </w:tcPr>
          <w:p>
            <w:pPr/>
            <w:r>
              <w:t>in_CcEmailList</w:t>
            </w:r>
          </w:p>
        </w:tc>
        <w:tc>
          <w:tcPr>
            <w:tcW w:w="2310" w:type="auto"/>
          </w:tcPr>
          <w:p>
            <w:pPr/>
            <w:r>
              <w:t>InArgument(x:String)</w:t>
            </w:r>
          </w:p>
        </w:tc>
        <w:tc>
          <w:tcPr>
            <w:tcW w:w="2310" w:type="auto"/>
          </w:tcPr>
          <w:p>
            <w:pPr/>
          </w:p>
        </w:tc>
      </w:tr>
      <w:tr>
        <w:tc>
          <w:tcPr>
            <w:tcW w:w="2310" w:type="auto"/>
          </w:tcPr>
          <w:p>
            <w:pPr/>
            <w:r>
              <w:t>in_RecipientsEmailList1</w:t>
            </w:r>
          </w:p>
        </w:tc>
        <w:tc>
          <w:tcPr>
            <w:tcW w:w="2310" w:type="auto"/>
          </w:tcPr>
          <w:p>
            <w:pPr/>
            <w:r>
              <w:t>InArgument(x:String)</w:t>
            </w:r>
          </w:p>
        </w:tc>
        <w:tc>
          <w:tcPr>
            <w:tcW w:w="2310" w:type="auto"/>
          </w:tcPr>
          <w:p>
            <w:pPr/>
          </w:p>
        </w:tc>
      </w:tr>
      <w:tr>
        <w:tc>
          <w:tcPr>
            <w:tcW w:w="2310" w:type="auto"/>
          </w:tcPr>
          <w:p>
            <w:pPr/>
            <w:r>
              <w:t>in_ExScreenshotsFolderPath</w:t>
            </w:r>
          </w:p>
        </w:tc>
        <w:tc>
          <w:tcPr>
            <w:tcW w:w="2310" w:type="auto"/>
          </w:tcPr>
          <w:p>
            <w:pPr/>
            <w:r>
              <w:t>InArgument(x:String)</w:t>
            </w:r>
          </w:p>
        </w:tc>
        <w:tc>
          <w:tcPr>
            <w:tcW w:w="2310" w:type="auto"/>
          </w:tcPr>
          <w:p>
            <w:pPr/>
          </w:p>
        </w:tc>
      </w:tr>
      <w:tr>
        <w:tc>
          <w:tcPr>
            <w:tcW w:w="2310" w:type="auto"/>
          </w:tcPr>
          <w:p>
            <w:pPr/>
            <w:r>
              <w:t>in_ExceptionOccured</w:t>
            </w:r>
          </w:p>
        </w:tc>
        <w:tc>
          <w:tcPr>
            <w:tcW w:w="2310" w:type="auto"/>
          </w:tcPr>
          <w:p>
            <w:pPr/>
            <w:r>
              <w:t>InArgument(x:String)</w:t>
            </w:r>
          </w:p>
        </w:tc>
        <w:tc>
          <w:tcPr>
            <w:tcW w:w="2310" w:type="auto"/>
          </w:tcPr>
          <w:p>
            <w:pPr/>
          </w:p>
        </w:tc>
      </w:tr>
      <w:tr>
        <w:tc>
          <w:tcPr>
            <w:tcW w:w="2310" w:type="auto"/>
          </w:tcPr>
          <w:p>
            <w:pPr/>
            <w:r>
              <w:t>io_ProcessType1</w:t>
            </w:r>
          </w:p>
        </w:tc>
        <w:tc>
          <w:tcPr>
            <w:tcW w:w="2310" w:type="auto"/>
          </w:tcPr>
          <w:p>
            <w:pPr/>
            <w:r>
              <w:t>InOutArgument(x:String)</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8.34  SendExceptionEmail.xaml</w:t>
      </w:r>
    </w:p>
    <w:p>
      <w:pPr/>
      <w:r>
        <w:rPr>
          <w:lang w:val=""/>
          <w:rFonts w:ascii="Calibri Light (Headings)" w:hAnsi="Calibri Light (Headings)" w:cs="Calibri Light (Headings)" w:eastAsia="Calibri Light (Headings)"/>
          <w:sz w:val="22"/>
          <w:szCs w:val="22"/>
          <w:color w:val="000000"/>
        </w:rPr>
        <w:t>Sends exception email of Config file error to required recipients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Try catch added for sending exception</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2</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Sends exception email to the reqired recipients.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Below are the arguments which are used:</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  in_RecipientsEmailList = Specify list of recipients.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2.  in_Subject = Specify email subject.</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3.  in_Body = Specify email body.</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4.  in_AccountName = Specify account name from which email should be send.</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5.  in_ExceptionAttachmentPath = Specify exception screenshot path which needs to be attached to exception email</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6.</w:t>
      </w:r>
    </w:p>
    <w:p>
      <w:pPr/>
    </w:p>
    <w:p>
      <w:pPr/>
      <w:r>
        <w:rPr>
          <w:lang w:val=""/>
          <w:rFonts w:ascii="Calibri Light (Headings)" w:hAnsi="Calibri Light (Headings)" w:cs="Calibri Light (Headings)" w:eastAsia="Calibri Light (Headings)"/>
          <w:b/>
          <w:i/>
          <w:sz w:val="24"/>
          <w:szCs w:val="24"/>
          <w:color w:val="000000"/>
        </w:rPr>
        <w:t>Location: \Reusable Code\SendExceptionEmailConfig.xaml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in_Subject</w:t>
            </w:r>
          </w:p>
        </w:tc>
        <w:tc>
          <w:tcPr>
            <w:tcW w:w="2310" w:type="auto"/>
          </w:tcPr>
          <w:p>
            <w:pPr/>
            <w:r>
              <w:t>InArgument(x:String)</w:t>
            </w:r>
          </w:p>
        </w:tc>
        <w:tc>
          <w:tcPr>
            <w:tcW w:w="2310" w:type="auto"/>
          </w:tcPr>
          <w:p>
            <w:pPr/>
          </w:p>
        </w:tc>
      </w:tr>
      <w:tr>
        <w:tc>
          <w:tcPr>
            <w:tcW w:w="2310" w:type="auto"/>
          </w:tcPr>
          <w:p>
            <w:pPr/>
            <w:r>
              <w:t>in_Body</w:t>
            </w:r>
          </w:p>
        </w:tc>
        <w:tc>
          <w:tcPr>
            <w:tcW w:w="2310" w:type="auto"/>
          </w:tcPr>
          <w:p>
            <w:pPr/>
            <w:r>
              <w:t>InArgument(x:String)</w:t>
            </w:r>
          </w:p>
        </w:tc>
        <w:tc>
          <w:tcPr>
            <w:tcW w:w="2310" w:type="auto"/>
          </w:tcPr>
          <w:p>
            <w:pPr/>
          </w:p>
        </w:tc>
      </w:tr>
      <w:tr>
        <w:tc>
          <w:tcPr>
            <w:tcW w:w="2310" w:type="auto"/>
          </w:tcPr>
          <w:p>
            <w:pPr/>
            <w:r>
              <w:t>in_CcEmailList</w:t>
            </w:r>
          </w:p>
        </w:tc>
        <w:tc>
          <w:tcPr>
            <w:tcW w:w="2310" w:type="auto"/>
          </w:tcPr>
          <w:p>
            <w:pPr/>
            <w:r>
              <w:t>InArgument(x:String)</w:t>
            </w:r>
          </w:p>
        </w:tc>
        <w:tc>
          <w:tcPr>
            <w:tcW w:w="2310" w:type="auto"/>
          </w:tcPr>
          <w:p>
            <w:pPr/>
          </w:p>
        </w:tc>
      </w:tr>
      <w:tr>
        <w:tc>
          <w:tcPr>
            <w:tcW w:w="2310" w:type="auto"/>
          </w:tcPr>
          <w:p>
            <w:pPr/>
            <w:r>
              <w:t>in_RecipientsEmailList1</w:t>
            </w:r>
          </w:p>
        </w:tc>
        <w:tc>
          <w:tcPr>
            <w:tcW w:w="2310" w:type="auto"/>
          </w:tcPr>
          <w:p>
            <w:pPr/>
            <w:r>
              <w:t>InArgument(x:String)</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8.35  SendExceptionEmail.xaml</w:t>
      </w:r>
    </w:p>
    <w:p>
      <w:pPr/>
      <w:r>
        <w:rPr>
          <w:lang w:val=""/>
          <w:rFonts w:ascii="Calibri Light (Headings)" w:hAnsi="Calibri Light (Headings)" w:cs="Calibri Light (Headings)" w:eastAsia="Calibri Light (Headings)"/>
          <w:sz w:val="22"/>
          <w:szCs w:val="22"/>
          <w:color w:val="000000"/>
        </w:rPr>
        <w:t>Sends exception email to required recipients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Try catch added for sending exception</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2</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Sends exception email to the reqired recipients.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Below are the arguments which are used:</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  in_RecipientsEmailList = Specify list of recipients.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2.  in_Subject = Specify email subject.</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3.  in_Body = Specify email body.</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4.  in_AccountName = Specify account name from which email should be send.</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5.  in_ExceptionAttachmentPath = Specify exception screenshot path which needs to be attached to exception email</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6.</w:t>
      </w:r>
    </w:p>
    <w:p>
      <w:pPr/>
    </w:p>
    <w:p>
      <w:pPr/>
      <w:r>
        <w:rPr>
          <w:lang w:val=""/>
          <w:rFonts w:ascii="Calibri Light (Headings)" w:hAnsi="Calibri Light (Headings)" w:cs="Calibri Light (Headings)" w:eastAsia="Calibri Light (Headings)"/>
          <w:b/>
          <w:i/>
          <w:sz w:val="24"/>
          <w:szCs w:val="24"/>
          <w:color w:val="000000"/>
        </w:rPr>
        <w:t>Location: \Reusable Code\SendExceptionEmailForTimeSheet.xaml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in_Subject</w:t>
            </w:r>
          </w:p>
        </w:tc>
        <w:tc>
          <w:tcPr>
            <w:tcW w:w="2310" w:type="auto"/>
          </w:tcPr>
          <w:p>
            <w:pPr/>
            <w:r>
              <w:t>InArgument(x:String)</w:t>
            </w:r>
          </w:p>
        </w:tc>
        <w:tc>
          <w:tcPr>
            <w:tcW w:w="2310" w:type="auto"/>
          </w:tcPr>
          <w:p>
            <w:pPr/>
          </w:p>
        </w:tc>
      </w:tr>
      <w:tr>
        <w:tc>
          <w:tcPr>
            <w:tcW w:w="2310" w:type="auto"/>
          </w:tcPr>
          <w:p>
            <w:pPr/>
            <w:r>
              <w:t>in_Body</w:t>
            </w:r>
          </w:p>
        </w:tc>
        <w:tc>
          <w:tcPr>
            <w:tcW w:w="2310" w:type="auto"/>
          </w:tcPr>
          <w:p>
            <w:pPr/>
            <w:r>
              <w:t>InArgument(x:String)</w:t>
            </w:r>
          </w:p>
        </w:tc>
        <w:tc>
          <w:tcPr>
            <w:tcW w:w="2310" w:type="auto"/>
          </w:tcPr>
          <w:p>
            <w:pPr/>
          </w:p>
        </w:tc>
      </w:tr>
      <w:tr>
        <w:tc>
          <w:tcPr>
            <w:tcW w:w="2310" w:type="auto"/>
          </w:tcPr>
          <w:p>
            <w:pPr/>
            <w:r>
              <w:t>in_CcEmailList</w:t>
            </w:r>
          </w:p>
        </w:tc>
        <w:tc>
          <w:tcPr>
            <w:tcW w:w="2310" w:type="auto"/>
          </w:tcPr>
          <w:p>
            <w:pPr/>
            <w:r>
              <w:t>InArgument(x:String)</w:t>
            </w:r>
          </w:p>
        </w:tc>
        <w:tc>
          <w:tcPr>
            <w:tcW w:w="2310" w:type="auto"/>
          </w:tcPr>
          <w:p>
            <w:pPr/>
          </w:p>
        </w:tc>
      </w:tr>
      <w:tr>
        <w:tc>
          <w:tcPr>
            <w:tcW w:w="2310" w:type="auto"/>
          </w:tcPr>
          <w:p>
            <w:pPr/>
            <w:r>
              <w:t>in_RecipientsEmailList1</w:t>
            </w:r>
          </w:p>
        </w:tc>
        <w:tc>
          <w:tcPr>
            <w:tcW w:w="2310" w:type="auto"/>
          </w:tcPr>
          <w:p>
            <w:pPr/>
            <w:r>
              <w:t>InArgument(x:String)</w:t>
            </w:r>
          </w:p>
        </w:tc>
        <w:tc>
          <w:tcPr>
            <w:tcW w:w="2310" w:type="auto"/>
          </w:tcPr>
          <w:p>
            <w:pPr/>
          </w:p>
        </w:tc>
      </w:tr>
      <w:tr>
        <w:tc>
          <w:tcPr>
            <w:tcW w:w="2310" w:type="auto"/>
          </w:tcPr>
          <w:p>
            <w:pPr/>
            <w:r>
              <w:t>in_ExScreenshotsFolderPath</w:t>
            </w:r>
          </w:p>
        </w:tc>
        <w:tc>
          <w:tcPr>
            <w:tcW w:w="2310" w:type="auto"/>
          </w:tcPr>
          <w:p>
            <w:pPr/>
            <w:r>
              <w:t>InArgument(x:String)</w:t>
            </w:r>
          </w:p>
        </w:tc>
        <w:tc>
          <w:tcPr>
            <w:tcW w:w="2310" w:type="auto"/>
          </w:tcPr>
          <w:p>
            <w:pPr/>
          </w:p>
        </w:tc>
      </w:tr>
      <w:tr>
        <w:tc>
          <w:tcPr>
            <w:tcW w:w="2310" w:type="auto"/>
          </w:tcPr>
          <w:p>
            <w:pPr/>
            <w:r>
              <w:t>in_JobNumber</w:t>
            </w:r>
          </w:p>
        </w:tc>
        <w:tc>
          <w:tcPr>
            <w:tcW w:w="2310" w:type="auto"/>
          </w:tcPr>
          <w:p>
            <w:pPr/>
            <w:r>
              <w:t>InArgument(x:String)</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8.36  SendExceptionEmail.xaml</w:t>
      </w:r>
    </w:p>
    <w:p>
      <w:pPr/>
      <w:r>
        <w:rPr>
          <w:lang w:val=""/>
          <w:rFonts w:ascii="Calibri Light (Headings)" w:hAnsi="Calibri Light (Headings)" w:cs="Calibri Light (Headings)" w:eastAsia="Calibri Light (Headings)"/>
          <w:sz w:val="22"/>
          <w:szCs w:val="22"/>
          <w:color w:val="000000"/>
        </w:rPr>
        <w:t>Sends No Dat exception emails to required recipients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Try catch added for sending exception</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2</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Sends exception email to the reqired recipients.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Below are the arguments which are used:</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  in_RecipientsEmailList = Specify list of recipients.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2.  in_Subject = Specify email subject.</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3.  in_Body = Specify email body.</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4.  in_AccountName = Specify account name from which email should be send.</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5.  in_ExceptionAttachmentPath = Specify exception screenshot path which needs to be attached to exception email</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6.</w:t>
      </w:r>
    </w:p>
    <w:p>
      <w:pPr/>
    </w:p>
    <w:p>
      <w:pPr/>
      <w:r>
        <w:rPr>
          <w:lang w:val=""/>
          <w:rFonts w:ascii="Calibri Light (Headings)" w:hAnsi="Calibri Light (Headings)" w:cs="Calibri Light (Headings)" w:eastAsia="Calibri Light (Headings)"/>
          <w:b/>
          <w:i/>
          <w:sz w:val="24"/>
          <w:szCs w:val="24"/>
          <w:color w:val="000000"/>
        </w:rPr>
        <w:t>Location: \Reusable Code\SendExceptionEmailNoData.xaml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in_Subject</w:t>
            </w:r>
          </w:p>
        </w:tc>
        <w:tc>
          <w:tcPr>
            <w:tcW w:w="2310" w:type="auto"/>
          </w:tcPr>
          <w:p>
            <w:pPr/>
            <w:r>
              <w:t>InArgument(x:String)</w:t>
            </w:r>
          </w:p>
        </w:tc>
        <w:tc>
          <w:tcPr>
            <w:tcW w:w="2310" w:type="auto"/>
          </w:tcPr>
          <w:p>
            <w:pPr/>
          </w:p>
        </w:tc>
      </w:tr>
      <w:tr>
        <w:tc>
          <w:tcPr>
            <w:tcW w:w="2310" w:type="auto"/>
          </w:tcPr>
          <w:p>
            <w:pPr/>
            <w:r>
              <w:t>in_Body</w:t>
            </w:r>
          </w:p>
        </w:tc>
        <w:tc>
          <w:tcPr>
            <w:tcW w:w="2310" w:type="auto"/>
          </w:tcPr>
          <w:p>
            <w:pPr/>
            <w:r>
              <w:t>InArgument(x:String)</w:t>
            </w:r>
          </w:p>
        </w:tc>
        <w:tc>
          <w:tcPr>
            <w:tcW w:w="2310" w:type="auto"/>
          </w:tcPr>
          <w:p>
            <w:pPr/>
          </w:p>
        </w:tc>
      </w:tr>
      <w:tr>
        <w:tc>
          <w:tcPr>
            <w:tcW w:w="2310" w:type="auto"/>
          </w:tcPr>
          <w:p>
            <w:pPr/>
            <w:r>
              <w:t>in_CcEmailList</w:t>
            </w:r>
          </w:p>
        </w:tc>
        <w:tc>
          <w:tcPr>
            <w:tcW w:w="2310" w:type="auto"/>
          </w:tcPr>
          <w:p>
            <w:pPr/>
            <w:r>
              <w:t>InArgument(x:String)</w:t>
            </w:r>
          </w:p>
        </w:tc>
        <w:tc>
          <w:tcPr>
            <w:tcW w:w="2310" w:type="auto"/>
          </w:tcPr>
          <w:p>
            <w:pPr/>
          </w:p>
        </w:tc>
      </w:tr>
      <w:tr>
        <w:tc>
          <w:tcPr>
            <w:tcW w:w="2310" w:type="auto"/>
          </w:tcPr>
          <w:p>
            <w:pPr/>
            <w:r>
              <w:t>in_RecipientsEmailList1</w:t>
            </w:r>
          </w:p>
        </w:tc>
        <w:tc>
          <w:tcPr>
            <w:tcW w:w="2310" w:type="auto"/>
          </w:tcPr>
          <w:p>
            <w:pPr/>
            <w:r>
              <w:t>InArgument(x:String)</w:t>
            </w:r>
          </w:p>
        </w:tc>
        <w:tc>
          <w:tcPr>
            <w:tcW w:w="2310" w:type="auto"/>
          </w:tcPr>
          <w:p>
            <w:pPr/>
          </w:p>
        </w:tc>
      </w:tr>
      <w:tr>
        <w:tc>
          <w:tcPr>
            <w:tcW w:w="2310" w:type="auto"/>
          </w:tcPr>
          <w:p>
            <w:pPr/>
            <w:r>
              <w:t>io_ProcessType1</w:t>
            </w:r>
          </w:p>
        </w:tc>
        <w:tc>
          <w:tcPr>
            <w:tcW w:w="2310" w:type="auto"/>
          </w:tcPr>
          <w:p>
            <w:pPr/>
            <w:r>
              <w:t>InOutArgument(x:String)</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8.37  SendExceptionEmail.xaml</w:t>
      </w:r>
    </w:p>
    <w:p>
      <w:pPr/>
      <w:r>
        <w:rPr>
          <w:lang w:val=""/>
          <w:rFonts w:ascii="Calibri Light (Headings)" w:hAnsi="Calibri Light (Headings)" w:cs="Calibri Light (Headings)" w:eastAsia="Calibri Light (Headings)"/>
          <w:sz w:val="22"/>
          <w:szCs w:val="22"/>
          <w:color w:val="000000"/>
        </w:rPr>
        <w:t>Sends exception email for No Data for perticuler customer to required recipients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Try catch added for sending exception</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2</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Sends exception email to the reqired recipients.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Below are the arguments which are used:</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  in_RecipientsEmailList = Specify list of recipients.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2.  in_Subject = Specify email subject.</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3.  in_Body = Specify email body.</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4.  in_AccountName = Specify account name from which email should be send.</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5.  in_ExceptionAttachmentPath = Specify exception screenshot path which needs to be attached to exception email</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6.</w:t>
      </w:r>
    </w:p>
    <w:p>
      <w:pPr/>
    </w:p>
    <w:p>
      <w:pPr/>
      <w:r>
        <w:rPr>
          <w:lang w:val=""/>
          <w:rFonts w:ascii="Calibri Light (Headings)" w:hAnsi="Calibri Light (Headings)" w:cs="Calibri Light (Headings)" w:eastAsia="Calibri Light (Headings)"/>
          <w:b/>
          <w:i/>
          <w:sz w:val="24"/>
          <w:szCs w:val="24"/>
          <w:color w:val="000000"/>
        </w:rPr>
        <w:t>Location: \Reusable Code\SendExceptionEmailNoDataCust.xaml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in_Subject</w:t>
            </w:r>
          </w:p>
        </w:tc>
        <w:tc>
          <w:tcPr>
            <w:tcW w:w="2310" w:type="auto"/>
          </w:tcPr>
          <w:p>
            <w:pPr/>
            <w:r>
              <w:t>InArgument(x:String)</w:t>
            </w:r>
          </w:p>
        </w:tc>
        <w:tc>
          <w:tcPr>
            <w:tcW w:w="2310" w:type="auto"/>
          </w:tcPr>
          <w:p>
            <w:pPr/>
          </w:p>
        </w:tc>
      </w:tr>
      <w:tr>
        <w:tc>
          <w:tcPr>
            <w:tcW w:w="2310" w:type="auto"/>
          </w:tcPr>
          <w:p>
            <w:pPr/>
            <w:r>
              <w:t>in_Body</w:t>
            </w:r>
          </w:p>
        </w:tc>
        <w:tc>
          <w:tcPr>
            <w:tcW w:w="2310" w:type="auto"/>
          </w:tcPr>
          <w:p>
            <w:pPr/>
            <w:r>
              <w:t>InArgument(x:String)</w:t>
            </w:r>
          </w:p>
        </w:tc>
        <w:tc>
          <w:tcPr>
            <w:tcW w:w="2310" w:type="auto"/>
          </w:tcPr>
          <w:p>
            <w:pPr/>
          </w:p>
        </w:tc>
      </w:tr>
      <w:tr>
        <w:tc>
          <w:tcPr>
            <w:tcW w:w="2310" w:type="auto"/>
          </w:tcPr>
          <w:p>
            <w:pPr/>
            <w:r>
              <w:t>in_CcEmailList</w:t>
            </w:r>
          </w:p>
        </w:tc>
        <w:tc>
          <w:tcPr>
            <w:tcW w:w="2310" w:type="auto"/>
          </w:tcPr>
          <w:p>
            <w:pPr/>
            <w:r>
              <w:t>InArgument(x:String)</w:t>
            </w:r>
          </w:p>
        </w:tc>
        <w:tc>
          <w:tcPr>
            <w:tcW w:w="2310" w:type="auto"/>
          </w:tcPr>
          <w:p>
            <w:pPr/>
          </w:p>
        </w:tc>
      </w:tr>
      <w:tr>
        <w:tc>
          <w:tcPr>
            <w:tcW w:w="2310" w:type="auto"/>
          </w:tcPr>
          <w:p>
            <w:pPr/>
            <w:r>
              <w:t>in_RecipientsEmailList1</w:t>
            </w:r>
          </w:p>
        </w:tc>
        <w:tc>
          <w:tcPr>
            <w:tcW w:w="2310" w:type="auto"/>
          </w:tcPr>
          <w:p>
            <w:pPr/>
            <w:r>
              <w:t>InArgument(x:String)</w:t>
            </w:r>
          </w:p>
        </w:tc>
        <w:tc>
          <w:tcPr>
            <w:tcW w:w="2310" w:type="auto"/>
          </w:tcPr>
          <w:p>
            <w:pPr/>
          </w:p>
        </w:tc>
      </w:tr>
      <w:tr>
        <w:tc>
          <w:tcPr>
            <w:tcW w:w="2310" w:type="auto"/>
          </w:tcPr>
          <w:p>
            <w:pPr/>
            <w:r>
              <w:t>io_ProcessType1</w:t>
            </w:r>
          </w:p>
        </w:tc>
        <w:tc>
          <w:tcPr>
            <w:tcW w:w="2310" w:type="auto"/>
          </w:tcPr>
          <w:p>
            <w:pPr/>
            <w:r>
              <w:t>InOutArgument(x:String)</w:t>
            </w:r>
          </w:p>
        </w:tc>
        <w:tc>
          <w:tcPr>
            <w:tcW w:w="2310" w:type="auto"/>
          </w:tcPr>
          <w:p>
            <w:pPr/>
          </w:p>
        </w:tc>
      </w:tr>
      <w:tr>
        <w:tc>
          <w:tcPr>
            <w:tcW w:w="2310" w:type="auto"/>
          </w:tcPr>
          <w:p>
            <w:pPr/>
            <w:r>
              <w:t>in_Customer</w:t>
            </w:r>
          </w:p>
        </w:tc>
        <w:tc>
          <w:tcPr>
            <w:tcW w:w="2310" w:type="auto"/>
          </w:tcPr>
          <w:p>
            <w:pPr/>
            <w:r>
              <w:t>InArgument(x:String)</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8.38  SendExceptionEmail.xaml</w:t>
      </w:r>
    </w:p>
    <w:p>
      <w:pPr/>
      <w:r>
        <w:rPr>
          <w:lang w:val=""/>
          <w:rFonts w:ascii="Calibri Light (Headings)" w:hAnsi="Calibri Light (Headings)" w:cs="Calibri Light (Headings)" w:eastAsia="Calibri Light (Headings)"/>
          <w:sz w:val="22"/>
          <w:szCs w:val="22"/>
          <w:color w:val="000000"/>
        </w:rPr>
        <w:t>Sends exception email to required recipients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Try catch added for sending exception</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2</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Sends exception email to the reqired recipients.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Below are the arguments which are used:</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  in_RecipientsEmailList = Specify list of recipients.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2.  in_Subject = Specify email subject.</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3.  in_Body = Specify email body.</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4.  in_AccountName = Specify account name from which email should be send.</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5.  in_ExceptionAttachmentPath = Specify exception screenshot path which needs to be attached to exception email</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6.</w:t>
      </w:r>
    </w:p>
    <w:p>
      <w:pPr/>
    </w:p>
    <w:p>
      <w:pPr/>
      <w:r>
        <w:rPr>
          <w:lang w:val=""/>
          <w:rFonts w:ascii="Calibri Light (Headings)" w:hAnsi="Calibri Light (Headings)" w:cs="Calibri Light (Headings)" w:eastAsia="Calibri Light (Headings)"/>
          <w:b/>
          <w:i/>
          <w:sz w:val="24"/>
          <w:szCs w:val="24"/>
          <w:color w:val="000000"/>
        </w:rPr>
        <w:t>Location: \Reusable Code\SendExceptionEmailNoSS.xaml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in_Subject</w:t>
            </w:r>
          </w:p>
        </w:tc>
        <w:tc>
          <w:tcPr>
            <w:tcW w:w="2310" w:type="auto"/>
          </w:tcPr>
          <w:p>
            <w:pPr/>
            <w:r>
              <w:t>InArgument(x:String)</w:t>
            </w:r>
          </w:p>
        </w:tc>
        <w:tc>
          <w:tcPr>
            <w:tcW w:w="2310" w:type="auto"/>
          </w:tcPr>
          <w:p>
            <w:pPr/>
          </w:p>
        </w:tc>
      </w:tr>
      <w:tr>
        <w:tc>
          <w:tcPr>
            <w:tcW w:w="2310" w:type="auto"/>
          </w:tcPr>
          <w:p>
            <w:pPr/>
            <w:r>
              <w:t>in_Body</w:t>
            </w:r>
          </w:p>
        </w:tc>
        <w:tc>
          <w:tcPr>
            <w:tcW w:w="2310" w:type="auto"/>
          </w:tcPr>
          <w:p>
            <w:pPr/>
            <w:r>
              <w:t>InArgument(x:String)</w:t>
            </w:r>
          </w:p>
        </w:tc>
        <w:tc>
          <w:tcPr>
            <w:tcW w:w="2310" w:type="auto"/>
          </w:tcPr>
          <w:p>
            <w:pPr/>
          </w:p>
        </w:tc>
      </w:tr>
      <w:tr>
        <w:tc>
          <w:tcPr>
            <w:tcW w:w="2310" w:type="auto"/>
          </w:tcPr>
          <w:p>
            <w:pPr/>
            <w:r>
              <w:t>in_CcEmailList</w:t>
            </w:r>
          </w:p>
        </w:tc>
        <w:tc>
          <w:tcPr>
            <w:tcW w:w="2310" w:type="auto"/>
          </w:tcPr>
          <w:p>
            <w:pPr/>
            <w:r>
              <w:t>InArgument(x:String)</w:t>
            </w:r>
          </w:p>
        </w:tc>
        <w:tc>
          <w:tcPr>
            <w:tcW w:w="2310" w:type="auto"/>
          </w:tcPr>
          <w:p>
            <w:pPr/>
          </w:p>
        </w:tc>
      </w:tr>
      <w:tr>
        <w:tc>
          <w:tcPr>
            <w:tcW w:w="2310" w:type="auto"/>
          </w:tcPr>
          <w:p>
            <w:pPr/>
            <w:r>
              <w:t>in_RecipientsEmailList1</w:t>
            </w:r>
          </w:p>
        </w:tc>
        <w:tc>
          <w:tcPr>
            <w:tcW w:w="2310" w:type="auto"/>
          </w:tcPr>
          <w:p>
            <w:pPr/>
            <w:r>
              <w:t>InArgument(x:String)</w:t>
            </w:r>
          </w:p>
        </w:tc>
        <w:tc>
          <w:tcPr>
            <w:tcW w:w="2310" w:type="auto"/>
          </w:tcPr>
          <w:p>
            <w:pPr/>
          </w:p>
        </w:tc>
      </w:tr>
      <w:tr>
        <w:tc>
          <w:tcPr>
            <w:tcW w:w="2310" w:type="auto"/>
          </w:tcPr>
          <w:p>
            <w:pPr/>
            <w:r>
              <w:t>in_ExceptionOccured</w:t>
            </w:r>
          </w:p>
        </w:tc>
        <w:tc>
          <w:tcPr>
            <w:tcW w:w="2310" w:type="auto"/>
          </w:tcPr>
          <w:p>
            <w:pPr/>
            <w:r>
              <w:t>InArgument(x:String)</w:t>
            </w:r>
          </w:p>
        </w:tc>
        <w:tc>
          <w:tcPr>
            <w:tcW w:w="2310" w:type="auto"/>
          </w:tcPr>
          <w:p>
            <w:pPr/>
          </w:p>
        </w:tc>
      </w:tr>
      <w:tr>
        <w:tc>
          <w:tcPr>
            <w:tcW w:w="2310" w:type="auto"/>
          </w:tcPr>
          <w:p>
            <w:pPr/>
            <w:r>
              <w:t>io_ProcessType1</w:t>
            </w:r>
          </w:p>
        </w:tc>
        <w:tc>
          <w:tcPr>
            <w:tcW w:w="2310" w:type="auto"/>
          </w:tcPr>
          <w:p>
            <w:pPr/>
            <w:r>
              <w:t>InOutArgument(x:String)</w:t>
            </w:r>
          </w:p>
        </w:tc>
        <w:tc>
          <w:tcPr>
            <w:tcW w:w="2310" w:type="auto"/>
          </w:tcPr>
          <w:p>
            <w:pPr/>
          </w:p>
        </w:tc>
      </w:tr>
      <w:tr>
        <w:tc>
          <w:tcPr>
            <w:tcW w:w="2310" w:type="auto"/>
          </w:tcPr>
          <w:p>
            <w:pPr/>
            <w:r>
              <w:t>in_Config</w:t>
            </w:r>
          </w:p>
        </w:tc>
        <w:tc>
          <w:tcPr>
            <w:tcW w:w="2310" w:type="auto"/>
          </w:tcPr>
          <w:p>
            <w:pPr/>
            <w:r>
              <w:t>InArgument(scg:Dictionary(x:String, x:Object))</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8.39  SendReport.xaml</w:t>
      </w:r>
    </w:p>
    <w:p>
      <w:pPr/>
      <w:r>
        <w:rPr>
          <w:lang w:val=""/>
          <w:rFonts w:ascii="Calibri Light (Headings)" w:hAnsi="Calibri Light (Headings)" w:cs="Calibri Light (Headings)" w:eastAsia="Calibri Light (Headings)"/>
          <w:sz w:val="22"/>
          <w:szCs w:val="22"/>
          <w:color w:val="000000"/>
        </w:rPr>
        <w:t>This .xaml file Sends process end notification and status report to the required recipients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Try catch added for sending process end notifiation and status for Daily process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2</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Sends exception email to the reqired recipients.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Below are the arguments which are used:</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  in_RecipientsEmailList = Specify list of recipients.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2.  in_Subject = Specify email subject.</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3.  in_Body = Specify email body.</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4.  in_AccountName = Specify account name from which email should be send.</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5.  in_ExceptionAttachmentPath = Specify exception screenshot path which needs to be attached to exception email</w:t>
      </w:r>
    </w:p>
    <w:p>
      <w:pPr/>
    </w:p>
    <w:p>
      <w:pPr/>
      <w:r>
        <w:rPr>
          <w:lang w:val=""/>
          <w:rFonts w:ascii="Calibri Light (Headings)" w:hAnsi="Calibri Light (Headings)" w:cs="Calibri Light (Headings)" w:eastAsia="Calibri Light (Headings)"/>
          <w:b/>
          <w:i/>
          <w:sz w:val="24"/>
          <w:szCs w:val="24"/>
          <w:color w:val="000000"/>
        </w:rPr>
        <w:t>Location: \Reusable Code\SendReport.xaml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in_ReportBody</w:t>
            </w:r>
          </w:p>
        </w:tc>
        <w:tc>
          <w:tcPr>
            <w:tcW w:w="2310" w:type="auto"/>
          </w:tcPr>
          <w:p>
            <w:pPr/>
            <w:r>
              <w:t>InArgument(x:String)</w:t>
            </w:r>
          </w:p>
        </w:tc>
        <w:tc>
          <w:tcPr>
            <w:tcW w:w="2310" w:type="auto"/>
          </w:tcPr>
          <w:p>
            <w:pPr/>
          </w:p>
        </w:tc>
      </w:tr>
      <w:tr>
        <w:tc>
          <w:tcPr>
            <w:tcW w:w="2310" w:type="auto"/>
          </w:tcPr>
          <w:p>
            <w:pPr/>
            <w:r>
              <w:t>in_ReportSubject</w:t>
            </w:r>
          </w:p>
        </w:tc>
        <w:tc>
          <w:tcPr>
            <w:tcW w:w="2310" w:type="auto"/>
          </w:tcPr>
          <w:p>
            <w:pPr/>
            <w:r>
              <w:t>InArgument(x:String)</w:t>
            </w:r>
          </w:p>
        </w:tc>
        <w:tc>
          <w:tcPr>
            <w:tcW w:w="2310" w:type="auto"/>
          </w:tcPr>
          <w:p>
            <w:pPr/>
          </w:p>
        </w:tc>
      </w:tr>
      <w:tr>
        <w:tc>
          <w:tcPr>
            <w:tcW w:w="2310" w:type="auto"/>
          </w:tcPr>
          <w:p>
            <w:pPr/>
            <w:r>
              <w:t>in_RecipientsEmailList</w:t>
            </w:r>
          </w:p>
        </w:tc>
        <w:tc>
          <w:tcPr>
            <w:tcW w:w="2310" w:type="auto"/>
          </w:tcPr>
          <w:p>
            <w:pPr/>
            <w:r>
              <w:t>InArgument(x:String)</w:t>
            </w:r>
          </w:p>
        </w:tc>
        <w:tc>
          <w:tcPr>
            <w:tcW w:w="2310" w:type="auto"/>
          </w:tcPr>
          <w:p>
            <w:pPr/>
          </w:p>
        </w:tc>
      </w:tr>
      <w:tr>
        <w:tc>
          <w:tcPr>
            <w:tcW w:w="2310" w:type="auto"/>
          </w:tcPr>
          <w:p>
            <w:pPr/>
            <w:r>
              <w:t>in_CCEmailList</w:t>
            </w:r>
          </w:p>
        </w:tc>
        <w:tc>
          <w:tcPr>
            <w:tcW w:w="2310" w:type="auto"/>
          </w:tcPr>
          <w:p>
            <w:pPr/>
            <w:r>
              <w:t>InArgument(x:String)</w:t>
            </w:r>
          </w:p>
        </w:tc>
        <w:tc>
          <w:tcPr>
            <w:tcW w:w="2310" w:type="auto"/>
          </w:tcPr>
          <w:p>
            <w:pPr/>
          </w:p>
        </w:tc>
      </w:tr>
      <w:tr>
        <w:tc>
          <w:tcPr>
            <w:tcW w:w="2310" w:type="auto"/>
          </w:tcPr>
          <w:p>
            <w:pPr/>
            <w:r>
              <w:t>io_OutputExcelFile</w:t>
            </w:r>
          </w:p>
        </w:tc>
        <w:tc>
          <w:tcPr>
            <w:tcW w:w="2310" w:type="auto"/>
          </w:tcPr>
          <w:p>
            <w:pPr/>
            <w:r>
              <w:t>InOutArgument(x:String)</w:t>
            </w:r>
          </w:p>
        </w:tc>
        <w:tc>
          <w:tcPr>
            <w:tcW w:w="2310" w:type="auto"/>
          </w:tcPr>
          <w:p>
            <w:pPr/>
          </w:p>
        </w:tc>
      </w:tr>
      <w:tr>
        <w:tc>
          <w:tcPr>
            <w:tcW w:w="2310" w:type="auto"/>
          </w:tcPr>
          <w:p>
            <w:pPr/>
            <w:r>
              <w:t>io_ProcessType1</w:t>
            </w:r>
          </w:p>
        </w:tc>
        <w:tc>
          <w:tcPr>
            <w:tcW w:w="2310" w:type="auto"/>
          </w:tcPr>
          <w:p>
            <w:pPr/>
            <w:r>
              <w:t>InOutArgument(x:String)</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8.40  SetStatusSuccess.xaml</w:t>
      </w:r>
    </w:p>
    <w:p>
      <w:pPr/>
    </w:p>
    <w:p>
      <w:pPr/>
      <w:r>
        <w:rPr>
          <w:lang w:val=""/>
          <w:rFonts w:ascii="Calibri Light (Headings)" w:hAnsi="Calibri Light (Headings)" w:cs="Calibri Light (Headings)" w:eastAsia="Calibri Light (Headings)"/>
          <w:b/>
          <w:i/>
          <w:sz w:val="24"/>
          <w:szCs w:val="24"/>
          <w:color w:val="000000"/>
        </w:rPr>
        <w:t>Location: \Reusable Code\SetStatusBE.xaml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in_TransactionItem</w:t>
            </w:r>
          </w:p>
        </w:tc>
        <w:tc>
          <w:tcPr>
            <w:tcW w:w="2310" w:type="auto"/>
          </w:tcPr>
          <w:p>
            <w:pPr/>
            <w:r>
              <w:t>InArgument(sd:DataRow)</w:t>
            </w:r>
          </w:p>
        </w:tc>
        <w:tc>
          <w:tcPr>
            <w:tcW w:w="2310" w:type="auto"/>
          </w:tcPr>
          <w:p>
            <w:pPr/>
          </w:p>
        </w:tc>
      </w:tr>
      <w:tr>
        <w:tc>
          <w:tcPr>
            <w:tcW w:w="2310" w:type="auto"/>
          </w:tcPr>
          <w:p>
            <w:pPr/>
            <w:r>
              <w:t>in_Config</w:t>
            </w:r>
          </w:p>
        </w:tc>
        <w:tc>
          <w:tcPr>
            <w:tcW w:w="2310" w:type="auto"/>
          </w:tcPr>
          <w:p>
            <w:pPr/>
            <w:r>
              <w:t>InArgument(scg:Dictionary(x:String, x:Object))</w:t>
            </w:r>
          </w:p>
        </w:tc>
        <w:tc>
          <w:tcPr>
            <w:tcW w:w="2310" w:type="auto"/>
          </w:tcPr>
          <w:p>
            <w:pPr/>
          </w:p>
        </w:tc>
      </w:tr>
      <w:tr>
        <w:tc>
          <w:tcPr>
            <w:tcW w:w="2310" w:type="auto"/>
          </w:tcPr>
          <w:p>
            <w:pPr/>
            <w:r>
              <w:t>io_TransactionNumber</w:t>
            </w:r>
          </w:p>
        </w:tc>
        <w:tc>
          <w:tcPr>
            <w:tcW w:w="2310" w:type="auto"/>
          </w:tcPr>
          <w:p>
            <w:pPr/>
            <w:r>
              <w:t>InOutArgument(x:Int32)</w:t>
            </w:r>
          </w:p>
        </w:tc>
        <w:tc>
          <w:tcPr>
            <w:tcW w:w="2310" w:type="auto"/>
          </w:tcPr>
          <w:p>
            <w:pPr/>
          </w:p>
        </w:tc>
      </w:tr>
      <w:tr>
        <w:tc>
          <w:tcPr>
            <w:tcW w:w="2310" w:type="auto"/>
          </w:tcPr>
          <w:p>
            <w:pPr/>
            <w:r>
              <w:t>io_ProcessType</w:t>
            </w:r>
          </w:p>
        </w:tc>
        <w:tc>
          <w:tcPr>
            <w:tcW w:w="2310" w:type="auto"/>
          </w:tcPr>
          <w:p>
            <w:pPr/>
            <w:r>
              <w:t>InOutArgument(x:String)</w:t>
            </w:r>
          </w:p>
        </w:tc>
        <w:tc>
          <w:tcPr>
            <w:tcW w:w="2310" w:type="auto"/>
          </w:tcPr>
          <w:p>
            <w:pPr/>
          </w:p>
        </w:tc>
      </w:tr>
      <w:tr>
        <w:tc>
          <w:tcPr>
            <w:tcW w:w="2310" w:type="auto"/>
          </w:tcPr>
          <w:p>
            <w:pPr/>
            <w:r>
              <w:t>in_OutputFile</w:t>
            </w:r>
          </w:p>
        </w:tc>
        <w:tc>
          <w:tcPr>
            <w:tcW w:w="2310" w:type="auto"/>
          </w:tcPr>
          <w:p>
            <w:pPr/>
            <w:r>
              <w:t>InArgument(x:String)</w:t>
            </w:r>
          </w:p>
        </w:tc>
        <w:tc>
          <w:tcPr>
            <w:tcW w:w="2310" w:type="auto"/>
          </w:tcPr>
          <w:p>
            <w:pPr/>
          </w:p>
        </w:tc>
      </w:tr>
      <w:tr>
        <w:tc>
          <w:tcPr>
            <w:tcW w:w="2310" w:type="auto"/>
          </w:tcPr>
          <w:p>
            <w:pPr/>
            <w:r>
              <w:t>in_DONumber</w:t>
            </w:r>
          </w:p>
        </w:tc>
        <w:tc>
          <w:tcPr>
            <w:tcW w:w="2310" w:type="auto"/>
          </w:tcPr>
          <w:p>
            <w:pPr/>
            <w:r>
              <w:t>InArgument(x:String)</w:t>
            </w:r>
          </w:p>
        </w:tc>
        <w:tc>
          <w:tcPr>
            <w:tcW w:w="2310" w:type="auto"/>
          </w:tcPr>
          <w:p>
            <w:pPr/>
          </w:p>
        </w:tc>
      </w:tr>
      <w:tr>
        <w:tc>
          <w:tcPr>
            <w:tcW w:w="2310" w:type="auto"/>
          </w:tcPr>
          <w:p>
            <w:pPr/>
            <w:r>
              <w:t>in_BusinessException</w:t>
            </w:r>
          </w:p>
        </w:tc>
        <w:tc>
          <w:tcPr>
            <w:tcW w:w="2310" w:type="auto"/>
          </w:tcPr>
          <w:p>
            <w:pPr/>
            <w:r>
              <w:t>InArgument(s:Exception)</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8.41  SetStatusSuccess.xaml</w:t>
      </w:r>
    </w:p>
    <w:p>
      <w:pPr/>
    </w:p>
    <w:p>
      <w:pPr/>
      <w:r>
        <w:rPr>
          <w:lang w:val=""/>
          <w:rFonts w:ascii="Calibri Light (Headings)" w:hAnsi="Calibri Light (Headings)" w:cs="Calibri Light (Headings)" w:eastAsia="Calibri Light (Headings)"/>
          <w:b/>
          <w:i/>
          <w:sz w:val="24"/>
          <w:szCs w:val="24"/>
          <w:color w:val="000000"/>
        </w:rPr>
        <w:t>Location: \Reusable Code\SetStatusSE.xaml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in_TransactionItem</w:t>
            </w:r>
          </w:p>
        </w:tc>
        <w:tc>
          <w:tcPr>
            <w:tcW w:w="2310" w:type="auto"/>
          </w:tcPr>
          <w:p>
            <w:pPr/>
            <w:r>
              <w:t>InArgument(sd:DataRow)</w:t>
            </w:r>
          </w:p>
        </w:tc>
        <w:tc>
          <w:tcPr>
            <w:tcW w:w="2310" w:type="auto"/>
          </w:tcPr>
          <w:p>
            <w:pPr/>
          </w:p>
        </w:tc>
      </w:tr>
      <w:tr>
        <w:tc>
          <w:tcPr>
            <w:tcW w:w="2310" w:type="auto"/>
          </w:tcPr>
          <w:p>
            <w:pPr/>
            <w:r>
              <w:t>in_Config</w:t>
            </w:r>
          </w:p>
        </w:tc>
        <w:tc>
          <w:tcPr>
            <w:tcW w:w="2310" w:type="auto"/>
          </w:tcPr>
          <w:p>
            <w:pPr/>
            <w:r>
              <w:t>InArgument(scg:Dictionary(x:String, x:Object))</w:t>
            </w:r>
          </w:p>
        </w:tc>
        <w:tc>
          <w:tcPr>
            <w:tcW w:w="2310" w:type="auto"/>
          </w:tcPr>
          <w:p>
            <w:pPr/>
          </w:p>
        </w:tc>
      </w:tr>
      <w:tr>
        <w:tc>
          <w:tcPr>
            <w:tcW w:w="2310" w:type="auto"/>
          </w:tcPr>
          <w:p>
            <w:pPr/>
            <w:r>
              <w:t>io_TransactionNumber</w:t>
            </w:r>
          </w:p>
        </w:tc>
        <w:tc>
          <w:tcPr>
            <w:tcW w:w="2310" w:type="auto"/>
          </w:tcPr>
          <w:p>
            <w:pPr/>
            <w:r>
              <w:t>InOutArgument(x:Int32)</w:t>
            </w:r>
          </w:p>
        </w:tc>
        <w:tc>
          <w:tcPr>
            <w:tcW w:w="2310" w:type="auto"/>
          </w:tcPr>
          <w:p>
            <w:pPr/>
          </w:p>
        </w:tc>
      </w:tr>
      <w:tr>
        <w:tc>
          <w:tcPr>
            <w:tcW w:w="2310" w:type="auto"/>
          </w:tcPr>
          <w:p>
            <w:pPr/>
            <w:r>
              <w:t>io_ProcessType</w:t>
            </w:r>
          </w:p>
        </w:tc>
        <w:tc>
          <w:tcPr>
            <w:tcW w:w="2310" w:type="auto"/>
          </w:tcPr>
          <w:p>
            <w:pPr/>
            <w:r>
              <w:t>InOutArgument(x:String)</w:t>
            </w:r>
          </w:p>
        </w:tc>
        <w:tc>
          <w:tcPr>
            <w:tcW w:w="2310" w:type="auto"/>
          </w:tcPr>
          <w:p>
            <w:pPr/>
          </w:p>
        </w:tc>
      </w:tr>
      <w:tr>
        <w:tc>
          <w:tcPr>
            <w:tcW w:w="2310" w:type="auto"/>
          </w:tcPr>
          <w:p>
            <w:pPr/>
            <w:r>
              <w:t>in_OutputFile</w:t>
            </w:r>
          </w:p>
        </w:tc>
        <w:tc>
          <w:tcPr>
            <w:tcW w:w="2310" w:type="auto"/>
          </w:tcPr>
          <w:p>
            <w:pPr/>
            <w:r>
              <w:t>InArgument(x:String)</w:t>
            </w:r>
          </w:p>
        </w:tc>
        <w:tc>
          <w:tcPr>
            <w:tcW w:w="2310" w:type="auto"/>
          </w:tcPr>
          <w:p>
            <w:pPr/>
          </w:p>
        </w:tc>
      </w:tr>
      <w:tr>
        <w:tc>
          <w:tcPr>
            <w:tcW w:w="2310" w:type="auto"/>
          </w:tcPr>
          <w:p>
            <w:pPr/>
            <w:r>
              <w:t>in_DONumber</w:t>
            </w:r>
          </w:p>
        </w:tc>
        <w:tc>
          <w:tcPr>
            <w:tcW w:w="2310" w:type="auto"/>
          </w:tcPr>
          <w:p>
            <w:pPr/>
            <w:r>
              <w:t>InArgument(x:String)</w:t>
            </w:r>
          </w:p>
        </w:tc>
        <w:tc>
          <w:tcPr>
            <w:tcW w:w="2310" w:type="auto"/>
          </w:tcPr>
          <w:p>
            <w:pPr/>
          </w:p>
        </w:tc>
      </w:tr>
      <w:tr>
        <w:tc>
          <w:tcPr>
            <w:tcW w:w="2310" w:type="auto"/>
          </w:tcPr>
          <w:p>
            <w:pPr/>
            <w:r>
              <w:t>in_SystemException</w:t>
            </w:r>
          </w:p>
        </w:tc>
        <w:tc>
          <w:tcPr>
            <w:tcW w:w="2310" w:type="auto"/>
          </w:tcPr>
          <w:p>
            <w:pPr/>
            <w:r>
              <w:t>InArgument(s:Exception)</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8.42  SetStatusSuccess.xaml</w:t>
      </w:r>
    </w:p>
    <w:p>
      <w:pPr/>
    </w:p>
    <w:p>
      <w:pPr/>
      <w:r>
        <w:rPr>
          <w:lang w:val=""/>
          <w:rFonts w:ascii="Calibri Light (Headings)" w:hAnsi="Calibri Light (Headings)" w:cs="Calibri Light (Headings)" w:eastAsia="Calibri Light (Headings)"/>
          <w:b/>
          <w:i/>
          <w:sz w:val="24"/>
          <w:szCs w:val="24"/>
          <w:color w:val="000000"/>
        </w:rPr>
        <w:t>Location: \Reusable Code\SetStatusSuccess.xaml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in_TransactionItem</w:t>
            </w:r>
          </w:p>
        </w:tc>
        <w:tc>
          <w:tcPr>
            <w:tcW w:w="2310" w:type="auto"/>
          </w:tcPr>
          <w:p>
            <w:pPr/>
            <w:r>
              <w:t>InArgument(sd:DataRow)</w:t>
            </w:r>
          </w:p>
        </w:tc>
        <w:tc>
          <w:tcPr>
            <w:tcW w:w="2310" w:type="auto"/>
          </w:tcPr>
          <w:p>
            <w:pPr/>
          </w:p>
        </w:tc>
      </w:tr>
      <w:tr>
        <w:tc>
          <w:tcPr>
            <w:tcW w:w="2310" w:type="auto"/>
          </w:tcPr>
          <w:p>
            <w:pPr/>
            <w:r>
              <w:t>in_Config</w:t>
            </w:r>
          </w:p>
        </w:tc>
        <w:tc>
          <w:tcPr>
            <w:tcW w:w="2310" w:type="auto"/>
          </w:tcPr>
          <w:p>
            <w:pPr/>
            <w:r>
              <w:t>InArgument(scg:Dictionary(x:String, x:Object))</w:t>
            </w:r>
          </w:p>
        </w:tc>
        <w:tc>
          <w:tcPr>
            <w:tcW w:w="2310" w:type="auto"/>
          </w:tcPr>
          <w:p>
            <w:pPr/>
          </w:p>
        </w:tc>
      </w:tr>
      <w:tr>
        <w:tc>
          <w:tcPr>
            <w:tcW w:w="2310" w:type="auto"/>
          </w:tcPr>
          <w:p>
            <w:pPr/>
            <w:r>
              <w:t>io_TransactionNumber</w:t>
            </w:r>
          </w:p>
        </w:tc>
        <w:tc>
          <w:tcPr>
            <w:tcW w:w="2310" w:type="auto"/>
          </w:tcPr>
          <w:p>
            <w:pPr/>
            <w:r>
              <w:t>InOutArgument(x:Int32)</w:t>
            </w:r>
          </w:p>
        </w:tc>
        <w:tc>
          <w:tcPr>
            <w:tcW w:w="2310" w:type="auto"/>
          </w:tcPr>
          <w:p>
            <w:pPr/>
          </w:p>
        </w:tc>
      </w:tr>
      <w:tr>
        <w:tc>
          <w:tcPr>
            <w:tcW w:w="2310" w:type="auto"/>
          </w:tcPr>
          <w:p>
            <w:pPr/>
            <w:r>
              <w:t>io_ProcessType</w:t>
            </w:r>
          </w:p>
        </w:tc>
        <w:tc>
          <w:tcPr>
            <w:tcW w:w="2310" w:type="auto"/>
          </w:tcPr>
          <w:p>
            <w:pPr/>
            <w:r>
              <w:t>InOutArgument(x:String)</w:t>
            </w:r>
          </w:p>
        </w:tc>
        <w:tc>
          <w:tcPr>
            <w:tcW w:w="2310" w:type="auto"/>
          </w:tcPr>
          <w:p>
            <w:pPr/>
          </w:p>
        </w:tc>
      </w:tr>
      <w:tr>
        <w:tc>
          <w:tcPr>
            <w:tcW w:w="2310" w:type="auto"/>
          </w:tcPr>
          <w:p>
            <w:pPr/>
            <w:r>
              <w:t>in_OutputFile</w:t>
            </w:r>
          </w:p>
        </w:tc>
        <w:tc>
          <w:tcPr>
            <w:tcW w:w="2310" w:type="auto"/>
          </w:tcPr>
          <w:p>
            <w:pPr/>
            <w:r>
              <w:t>InArgument(x:String)</w:t>
            </w:r>
          </w:p>
        </w:tc>
        <w:tc>
          <w:tcPr>
            <w:tcW w:w="2310" w:type="auto"/>
          </w:tcPr>
          <w:p>
            <w:pPr/>
          </w:p>
        </w:tc>
      </w:tr>
      <w:tr>
        <w:tc>
          <w:tcPr>
            <w:tcW w:w="2310" w:type="auto"/>
          </w:tcPr>
          <w:p>
            <w:pPr/>
            <w:r>
              <w:t>in_DONumber</w:t>
            </w:r>
          </w:p>
        </w:tc>
        <w:tc>
          <w:tcPr>
            <w:tcW w:w="2310" w:type="auto"/>
          </w:tcPr>
          <w:p>
            <w:pPr/>
            <w:r>
              <w:t>InArgument(x:String)</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8.43  CheckInputRecords.xaml</w:t>
      </w:r>
    </w:p>
    <w:p>
      <w:pPr/>
    </w:p>
    <w:p>
      <w:pPr/>
      <w:r>
        <w:rPr>
          <w:lang w:val=""/>
          <w:rFonts w:ascii="Calibri Light (Headings)" w:hAnsi="Calibri Light (Headings)" w:cs="Calibri Light (Headings)" w:eastAsia="Calibri Light (Headings)"/>
          <w:b/>
          <w:i/>
          <w:sz w:val="24"/>
          <w:szCs w:val="24"/>
          <w:color w:val="000000"/>
        </w:rPr>
        <w:t>Location: \SDMS\CheckInputRecords.xaml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in_Config1</w:t>
            </w:r>
          </w:p>
        </w:tc>
        <w:tc>
          <w:tcPr>
            <w:tcW w:w="2310" w:type="auto"/>
          </w:tcPr>
          <w:p>
            <w:pPr/>
            <w:r>
              <w:t>InArgument(scg:Dictionary(x:String, x:Object))</w:t>
            </w:r>
          </w:p>
        </w:tc>
        <w:tc>
          <w:tcPr>
            <w:tcW w:w="2310" w:type="auto"/>
          </w:tcPr>
          <w:p>
            <w:pPr/>
          </w:p>
        </w:tc>
      </w:tr>
      <w:tr>
        <w:tc>
          <w:tcPr>
            <w:tcW w:w="2310" w:type="auto"/>
          </w:tcPr>
          <w:p>
            <w:pPr/>
            <w:r>
              <w:t>out_dt_DatatableExtracted</w:t>
            </w:r>
          </w:p>
        </w:tc>
        <w:tc>
          <w:tcPr>
            <w:tcW w:w="2310" w:type="auto"/>
          </w:tcPr>
          <w:p>
            <w:pPr/>
            <w:r>
              <w:t>OutArgument(sd:DataTable)</w:t>
            </w:r>
          </w:p>
        </w:tc>
        <w:tc>
          <w:tcPr>
            <w:tcW w:w="2310" w:type="auto"/>
          </w:tcPr>
          <w:p>
            <w:pPr/>
          </w:p>
        </w:tc>
      </w:tr>
      <w:tr>
        <w:tc>
          <w:tcPr>
            <w:tcW w:w="2310" w:type="auto"/>
          </w:tcPr>
          <w:p>
            <w:pPr/>
            <w:r>
              <w:t>io_ProcessType1</w:t>
            </w:r>
          </w:p>
        </w:tc>
        <w:tc>
          <w:tcPr>
            <w:tcW w:w="2310" w:type="auto"/>
          </w:tcPr>
          <w:p>
            <w:pPr/>
            <w:r>
              <w:t>InOutArgument(x:String)</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8.44  DailyProcessSequence.xaml</w:t>
      </w:r>
    </w:p>
    <w:p>
      <w:pPr/>
      <w:r>
        <w:rPr>
          <w:lang w:val=""/>
          <w:rFonts w:ascii="Calibri Light (Headings)" w:hAnsi="Calibri Light (Headings)" w:cs="Calibri Light (Headings)" w:eastAsia="Calibri Light (Headings)"/>
          <w:sz w:val="22"/>
          <w:szCs w:val="22"/>
          <w:color w:val="000000"/>
        </w:rPr>
        <w:t>Processing steps for Daily process like fetching deatils from SDMS portal and entering them to output file. This will also download DO PDFs for Daily process.</w:t>
      </w:r>
    </w:p>
    <w:p>
      <w:pPr/>
    </w:p>
    <w:p>
      <w:pPr/>
      <w:r>
        <w:rPr>
          <w:lang w:val=""/>
          <w:rFonts w:ascii="Calibri Light (Headings)" w:hAnsi="Calibri Light (Headings)" w:cs="Calibri Light (Headings)" w:eastAsia="Calibri Light (Headings)"/>
          <w:b/>
          <w:i/>
          <w:sz w:val="24"/>
          <w:szCs w:val="24"/>
          <w:color w:val="000000"/>
        </w:rPr>
        <w:t>Location: \SDMS\DailyProcessSequence.xaml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in_TransactionItem1</w:t>
            </w:r>
          </w:p>
        </w:tc>
        <w:tc>
          <w:tcPr>
            <w:tcW w:w="2310" w:type="auto"/>
          </w:tcPr>
          <w:p>
            <w:pPr/>
            <w:r>
              <w:t>InArgument(sd:DataRow)</w:t>
            </w:r>
          </w:p>
        </w:tc>
        <w:tc>
          <w:tcPr>
            <w:tcW w:w="2310" w:type="auto"/>
          </w:tcPr>
          <w:p>
            <w:pPr/>
          </w:p>
        </w:tc>
      </w:tr>
      <w:tr>
        <w:tc>
          <w:tcPr>
            <w:tcW w:w="2310" w:type="auto"/>
          </w:tcPr>
          <w:p>
            <w:pPr/>
            <w:r>
              <w:t>in_Config1</w:t>
            </w:r>
          </w:p>
        </w:tc>
        <w:tc>
          <w:tcPr>
            <w:tcW w:w="2310" w:type="auto"/>
          </w:tcPr>
          <w:p>
            <w:pPr/>
            <w:r>
              <w:t>InArgument(scg:Dictionary(x:String, x:Object))</w:t>
            </w:r>
          </w:p>
        </w:tc>
        <w:tc>
          <w:tcPr>
            <w:tcW w:w="2310" w:type="auto"/>
          </w:tcPr>
          <w:p>
            <w:pPr/>
          </w:p>
        </w:tc>
      </w:tr>
      <w:tr>
        <w:tc>
          <w:tcPr>
            <w:tcW w:w="2310" w:type="auto"/>
          </w:tcPr>
          <w:p>
            <w:pPr/>
            <w:r>
              <w:t>io_TransactionNumber1</w:t>
            </w:r>
          </w:p>
        </w:tc>
        <w:tc>
          <w:tcPr>
            <w:tcW w:w="2310" w:type="auto"/>
          </w:tcPr>
          <w:p>
            <w:pPr/>
            <w:r>
              <w:t>InOutArgument(x:Int32)</w:t>
            </w:r>
          </w:p>
        </w:tc>
        <w:tc>
          <w:tcPr>
            <w:tcW w:w="2310" w:type="auto"/>
          </w:tcPr>
          <w:p>
            <w:pPr/>
          </w:p>
        </w:tc>
      </w:tr>
      <w:tr>
        <w:tc>
          <w:tcPr>
            <w:tcW w:w="2310" w:type="auto"/>
          </w:tcPr>
          <w:p>
            <w:pPr/>
            <w:r>
              <w:t>io_TodaysOutputFile</w:t>
            </w:r>
          </w:p>
        </w:tc>
        <w:tc>
          <w:tcPr>
            <w:tcW w:w="2310" w:type="auto"/>
          </w:tcPr>
          <w:p>
            <w:pPr/>
            <w:r>
              <w:t>InOutArgument(x:String)</w:t>
            </w:r>
          </w:p>
        </w:tc>
        <w:tc>
          <w:tcPr>
            <w:tcW w:w="2310" w:type="auto"/>
          </w:tcPr>
          <w:p>
            <w:pPr/>
          </w:p>
        </w:tc>
      </w:tr>
      <w:tr>
        <w:tc>
          <w:tcPr>
            <w:tcW w:w="2310" w:type="auto"/>
          </w:tcPr>
          <w:p>
            <w:pPr/>
            <w:r>
              <w:t>in_DOPdfFolderPath</w:t>
            </w:r>
          </w:p>
        </w:tc>
        <w:tc>
          <w:tcPr>
            <w:tcW w:w="2310" w:type="auto"/>
          </w:tcPr>
          <w:p>
            <w:pPr/>
            <w:r>
              <w:t>InArgument(x:String)</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8.45  ExtractInput.xaml</w:t>
      </w:r>
    </w:p>
    <w:p>
      <w:pPr/>
      <w:r>
        <w:rPr>
          <w:lang w:val=""/>
          <w:rFonts w:ascii="Calibri Light (Headings)" w:hAnsi="Calibri Light (Headings)" w:cs="Calibri Light (Headings)" w:eastAsia="Calibri Light (Headings)"/>
          <w:sz w:val="22"/>
          <w:szCs w:val="22"/>
          <w:color w:val="000000"/>
        </w:rPr>
        <w:t>This .xaml will Extract the total records to process from SDMS web portal.</w:t>
      </w:r>
    </w:p>
    <w:p>
      <w:pPr/>
    </w:p>
    <w:p>
      <w:pPr/>
      <w:r>
        <w:rPr>
          <w:lang w:val=""/>
          <w:rFonts w:ascii="Calibri Light (Headings)" w:hAnsi="Calibri Light (Headings)" w:cs="Calibri Light (Headings)" w:eastAsia="Calibri Light (Headings)"/>
          <w:b/>
          <w:i/>
          <w:sz w:val="24"/>
          <w:szCs w:val="24"/>
          <w:color w:val="000000"/>
        </w:rPr>
        <w:t>Location: \SDMS\ExtractInputConsolidated.xaml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in_InputExcelFolderPathConso</w:t>
            </w:r>
          </w:p>
        </w:tc>
        <w:tc>
          <w:tcPr>
            <w:tcW w:w="2310" w:type="auto"/>
          </w:tcPr>
          <w:p>
            <w:pPr/>
            <w:r>
              <w:t>InArgument(x:String)</w:t>
            </w:r>
          </w:p>
        </w:tc>
        <w:tc>
          <w:tcPr>
            <w:tcW w:w="2310" w:type="auto"/>
          </w:tcPr>
          <w:p>
            <w:pPr/>
          </w:p>
        </w:tc>
      </w:tr>
      <w:tr>
        <w:tc>
          <w:tcPr>
            <w:tcW w:w="2310" w:type="auto"/>
          </w:tcPr>
          <w:p>
            <w:pPr/>
            <w:r>
              <w:t>out_InputExcelFileConso</w:t>
            </w:r>
          </w:p>
        </w:tc>
        <w:tc>
          <w:tcPr>
            <w:tcW w:w="2310" w:type="auto"/>
          </w:tcPr>
          <w:p>
            <w:pPr/>
            <w:r>
              <w:t>OutArgument(x:String)</w:t>
            </w:r>
          </w:p>
        </w:tc>
        <w:tc>
          <w:tcPr>
            <w:tcW w:w="2310" w:type="auto"/>
          </w:tcPr>
          <w:p>
            <w:pPr/>
          </w:p>
        </w:tc>
      </w:tr>
      <w:tr>
        <w:tc>
          <w:tcPr>
            <w:tcW w:w="2310" w:type="auto"/>
          </w:tcPr>
          <w:p>
            <w:pPr/>
            <w:r>
              <w:t>io_ProcessCounterConso</w:t>
            </w:r>
          </w:p>
        </w:tc>
        <w:tc>
          <w:tcPr>
            <w:tcW w:w="2310" w:type="auto"/>
          </w:tcPr>
          <w:p>
            <w:pPr/>
            <w:r>
              <w:t>InOutArgument(x:Int32)</w:t>
            </w:r>
          </w:p>
        </w:tc>
        <w:tc>
          <w:tcPr>
            <w:tcW w:w="2310" w:type="auto"/>
          </w:tcPr>
          <w:p>
            <w:pPr/>
          </w:p>
        </w:tc>
      </w:tr>
      <w:tr>
        <w:tc>
          <w:tcPr>
            <w:tcW w:w="2310" w:type="auto"/>
          </w:tcPr>
          <w:p>
            <w:pPr/>
            <w:r>
              <w:t>in_Config1</w:t>
            </w:r>
          </w:p>
        </w:tc>
        <w:tc>
          <w:tcPr>
            <w:tcW w:w="2310" w:type="auto"/>
          </w:tcPr>
          <w:p>
            <w:pPr/>
            <w:r>
              <w:t>InArgument(scg:Dictionary(x:String, x:Object))</w:t>
            </w:r>
          </w:p>
        </w:tc>
        <w:tc>
          <w:tcPr>
            <w:tcW w:w="2310" w:type="auto"/>
          </w:tcPr>
          <w:p>
            <w:pPr/>
          </w:p>
        </w:tc>
      </w:tr>
      <w:tr>
        <w:tc>
          <w:tcPr>
            <w:tcW w:w="2310" w:type="auto"/>
          </w:tcPr>
          <w:p>
            <w:pPr/>
            <w:r>
              <w:t>io_ProcessType</w:t>
            </w:r>
          </w:p>
        </w:tc>
        <w:tc>
          <w:tcPr>
            <w:tcW w:w="2310" w:type="auto"/>
          </w:tcPr>
          <w:p>
            <w:pPr/>
            <w:r>
              <w:t>InOutArgument(x:String)</w:t>
            </w:r>
          </w:p>
        </w:tc>
        <w:tc>
          <w:tcPr>
            <w:tcW w:w="2310" w:type="auto"/>
          </w:tcPr>
          <w:p>
            <w:pPr/>
          </w:p>
        </w:tc>
      </w:tr>
      <w:tr>
        <w:tc>
          <w:tcPr>
            <w:tcW w:w="2310" w:type="auto"/>
          </w:tcPr>
          <w:p>
            <w:pPr/>
            <w:r>
              <w:t>out_InputConso</w:t>
            </w:r>
          </w:p>
        </w:tc>
        <w:tc>
          <w:tcPr>
            <w:tcW w:w="2310" w:type="auto"/>
          </w:tcPr>
          <w:p>
            <w:pPr/>
            <w:r>
              <w:t>OutArgument(x:Boolean)</w:t>
            </w:r>
          </w:p>
        </w:tc>
        <w:tc>
          <w:tcPr>
            <w:tcW w:w="2310" w:type="auto"/>
          </w:tcPr>
          <w:p>
            <w:pPr/>
          </w:p>
        </w:tc>
      </w:tr>
      <w:tr>
        <w:tc>
          <w:tcPr>
            <w:tcW w:w="2310" w:type="auto"/>
          </w:tcPr>
          <w:p>
            <w:pPr/>
            <w:r>
              <w:t>in_dt_MonthlyCustomer1</w:t>
            </w:r>
          </w:p>
        </w:tc>
        <w:tc>
          <w:tcPr>
            <w:tcW w:w="2310" w:type="auto"/>
          </w:tcPr>
          <w:p>
            <w:pPr/>
            <w:r>
              <w:t>InArgument(sd:DataTable)</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8.46  ExtractInput.xaml</w:t>
      </w:r>
    </w:p>
    <w:p>
      <w:pPr/>
      <w:r>
        <w:rPr>
          <w:lang w:val=""/>
          <w:rFonts w:ascii="Calibri Light (Headings)" w:hAnsi="Calibri Light (Headings)" w:cs="Calibri Light (Headings)" w:eastAsia="Calibri Light (Headings)"/>
          <w:sz w:val="22"/>
          <w:szCs w:val="22"/>
          <w:color w:val="000000"/>
        </w:rPr>
        <w:t>This .xaml will extract input from SDMS for Daily process.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Extract the total records to process from SDMS web portal.</w:t>
      </w:r>
    </w:p>
    <w:p>
      <w:pPr/>
    </w:p>
    <w:p>
      <w:pPr/>
      <w:r>
        <w:rPr>
          <w:lang w:val=""/>
          <w:rFonts w:ascii="Calibri Light (Headings)" w:hAnsi="Calibri Light (Headings)" w:cs="Calibri Light (Headings)" w:eastAsia="Calibri Light (Headings)"/>
          <w:b/>
          <w:i/>
          <w:sz w:val="24"/>
          <w:szCs w:val="24"/>
          <w:color w:val="000000"/>
        </w:rPr>
        <w:t>Location: \SDMS\ExtractInputDaily.xaml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in_InputExcelFolderPathDaily</w:t>
            </w:r>
          </w:p>
        </w:tc>
        <w:tc>
          <w:tcPr>
            <w:tcW w:w="2310" w:type="auto"/>
          </w:tcPr>
          <w:p>
            <w:pPr/>
            <w:r>
              <w:t>InArgument(x:String)</w:t>
            </w:r>
          </w:p>
        </w:tc>
        <w:tc>
          <w:tcPr>
            <w:tcW w:w="2310" w:type="auto"/>
          </w:tcPr>
          <w:p>
            <w:pPr/>
          </w:p>
        </w:tc>
      </w:tr>
      <w:tr>
        <w:tc>
          <w:tcPr>
            <w:tcW w:w="2310" w:type="auto"/>
          </w:tcPr>
          <w:p>
            <w:pPr/>
            <w:r>
              <w:t>out_InputExcelFileDaily</w:t>
            </w:r>
          </w:p>
        </w:tc>
        <w:tc>
          <w:tcPr>
            <w:tcW w:w="2310" w:type="auto"/>
          </w:tcPr>
          <w:p>
            <w:pPr/>
            <w:r>
              <w:t>OutArgument(x:String)</w:t>
            </w:r>
          </w:p>
        </w:tc>
        <w:tc>
          <w:tcPr>
            <w:tcW w:w="2310" w:type="auto"/>
          </w:tcPr>
          <w:p>
            <w:pPr/>
          </w:p>
        </w:tc>
      </w:tr>
      <w:tr>
        <w:tc>
          <w:tcPr>
            <w:tcW w:w="2310" w:type="auto"/>
          </w:tcPr>
          <w:p>
            <w:pPr/>
            <w:r>
              <w:t>io_ProcessCounterDaily</w:t>
            </w:r>
          </w:p>
        </w:tc>
        <w:tc>
          <w:tcPr>
            <w:tcW w:w="2310" w:type="auto"/>
          </w:tcPr>
          <w:p>
            <w:pPr/>
            <w:r>
              <w:t>InOutArgument(x:Int32)</w:t>
            </w:r>
          </w:p>
        </w:tc>
        <w:tc>
          <w:tcPr>
            <w:tcW w:w="2310" w:type="auto"/>
          </w:tcPr>
          <w:p>
            <w:pPr/>
          </w:p>
        </w:tc>
      </w:tr>
      <w:tr>
        <w:tc>
          <w:tcPr>
            <w:tcW w:w="2310" w:type="auto"/>
          </w:tcPr>
          <w:p>
            <w:pPr/>
            <w:r>
              <w:t>in_Config1</w:t>
            </w:r>
          </w:p>
        </w:tc>
        <w:tc>
          <w:tcPr>
            <w:tcW w:w="2310" w:type="auto"/>
          </w:tcPr>
          <w:p>
            <w:pPr/>
            <w:r>
              <w:t>InArgument(scg:Dictionary(x:String, x:Object))</w:t>
            </w:r>
          </w:p>
        </w:tc>
        <w:tc>
          <w:tcPr>
            <w:tcW w:w="2310" w:type="auto"/>
          </w:tcPr>
          <w:p>
            <w:pPr/>
          </w:p>
        </w:tc>
      </w:tr>
      <w:tr>
        <w:tc>
          <w:tcPr>
            <w:tcW w:w="2310" w:type="auto"/>
          </w:tcPr>
          <w:p>
            <w:pPr/>
            <w:r>
              <w:t>in_ExScreenshotsFolderPath</w:t>
            </w:r>
          </w:p>
        </w:tc>
        <w:tc>
          <w:tcPr>
            <w:tcW w:w="2310" w:type="auto"/>
          </w:tcPr>
          <w:p>
            <w:pPr/>
            <w:r>
              <w:t>InArgument(x:String)</w:t>
            </w:r>
          </w:p>
        </w:tc>
        <w:tc>
          <w:tcPr>
            <w:tcW w:w="2310" w:type="auto"/>
          </w:tcPr>
          <w:p>
            <w:pPr/>
          </w:p>
        </w:tc>
      </w:tr>
      <w:tr>
        <w:tc>
          <w:tcPr>
            <w:tcW w:w="2310" w:type="auto"/>
          </w:tcPr>
          <w:p>
            <w:pPr/>
            <w:r>
              <w:t>out_InputDaily</w:t>
            </w:r>
          </w:p>
        </w:tc>
        <w:tc>
          <w:tcPr>
            <w:tcW w:w="2310" w:type="auto"/>
          </w:tcPr>
          <w:p>
            <w:pPr/>
            <w:r>
              <w:t>OutArgument(x:Boolean)</w:t>
            </w:r>
          </w:p>
        </w:tc>
        <w:tc>
          <w:tcPr>
            <w:tcW w:w="2310" w:type="auto"/>
          </w:tcPr>
          <w:p>
            <w:pPr/>
          </w:p>
        </w:tc>
      </w:tr>
      <w:tr>
        <w:tc>
          <w:tcPr>
            <w:tcW w:w="2310" w:type="auto"/>
          </w:tcPr>
          <w:p>
            <w:pPr/>
            <w:r>
              <w:t>io_ProcessType1</w:t>
            </w:r>
          </w:p>
        </w:tc>
        <w:tc>
          <w:tcPr>
            <w:tcW w:w="2310" w:type="auto"/>
          </w:tcPr>
          <w:p>
            <w:pPr/>
            <w:r>
              <w:t>InOutArgument(x:String)</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8.47  ExtractInputMonthly.xaml</w:t>
      </w:r>
    </w:p>
    <w:p>
      <w:pPr/>
      <w:r>
        <w:rPr>
          <w:lang w:val=""/>
          <w:rFonts w:ascii="Calibri Light (Headings)" w:hAnsi="Calibri Light (Headings)" w:cs="Calibri Light (Headings)" w:eastAsia="Calibri Light (Headings)"/>
          <w:sz w:val="22"/>
          <w:szCs w:val="22"/>
          <w:color w:val="000000"/>
        </w:rPr>
        <w:t>Extract the total records to process from SDMS web portal.</w:t>
      </w:r>
    </w:p>
    <w:p>
      <w:pPr/>
    </w:p>
    <w:p>
      <w:pPr/>
      <w:r>
        <w:rPr>
          <w:lang w:val=""/>
          <w:rFonts w:ascii="Calibri Light (Headings)" w:hAnsi="Calibri Light (Headings)" w:cs="Calibri Light (Headings)" w:eastAsia="Calibri Light (Headings)"/>
          <w:b/>
          <w:i/>
          <w:sz w:val="24"/>
          <w:szCs w:val="24"/>
          <w:color w:val="000000"/>
        </w:rPr>
        <w:t>Location: \SDMS\ExtractInputMonthly.xaml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in_InputExcelFolderPathMonthly</w:t>
            </w:r>
          </w:p>
        </w:tc>
        <w:tc>
          <w:tcPr>
            <w:tcW w:w="2310" w:type="auto"/>
          </w:tcPr>
          <w:p>
            <w:pPr/>
            <w:r>
              <w:t>InArgument(x:String)</w:t>
            </w:r>
          </w:p>
        </w:tc>
        <w:tc>
          <w:tcPr>
            <w:tcW w:w="2310" w:type="auto"/>
          </w:tcPr>
          <w:p>
            <w:pPr/>
          </w:p>
        </w:tc>
      </w:tr>
      <w:tr>
        <w:tc>
          <w:tcPr>
            <w:tcW w:w="2310" w:type="auto"/>
          </w:tcPr>
          <w:p>
            <w:pPr/>
            <w:r>
              <w:t>out_InputExcelFileMonthly</w:t>
            </w:r>
          </w:p>
        </w:tc>
        <w:tc>
          <w:tcPr>
            <w:tcW w:w="2310" w:type="auto"/>
          </w:tcPr>
          <w:p>
            <w:pPr/>
            <w:r>
              <w:t>OutArgument(x:String)</w:t>
            </w:r>
          </w:p>
        </w:tc>
        <w:tc>
          <w:tcPr>
            <w:tcW w:w="2310" w:type="auto"/>
          </w:tcPr>
          <w:p>
            <w:pPr/>
          </w:p>
        </w:tc>
      </w:tr>
      <w:tr>
        <w:tc>
          <w:tcPr>
            <w:tcW w:w="2310" w:type="auto"/>
          </w:tcPr>
          <w:p>
            <w:pPr/>
            <w:r>
              <w:t>io_ProcessCounterMonthly</w:t>
            </w:r>
          </w:p>
        </w:tc>
        <w:tc>
          <w:tcPr>
            <w:tcW w:w="2310" w:type="auto"/>
          </w:tcPr>
          <w:p>
            <w:pPr/>
            <w:r>
              <w:t>InOutArgument(x:Int32)</w:t>
            </w:r>
          </w:p>
        </w:tc>
        <w:tc>
          <w:tcPr>
            <w:tcW w:w="2310" w:type="auto"/>
          </w:tcPr>
          <w:p>
            <w:pPr/>
          </w:p>
        </w:tc>
      </w:tr>
      <w:tr>
        <w:tc>
          <w:tcPr>
            <w:tcW w:w="2310" w:type="auto"/>
          </w:tcPr>
          <w:p>
            <w:pPr/>
            <w:r>
              <w:t>in_Config1</w:t>
            </w:r>
          </w:p>
        </w:tc>
        <w:tc>
          <w:tcPr>
            <w:tcW w:w="2310" w:type="auto"/>
          </w:tcPr>
          <w:p>
            <w:pPr/>
            <w:r>
              <w:t>InArgument(scg:Dictionary(x:String, x:Object))</w:t>
            </w:r>
          </w:p>
        </w:tc>
        <w:tc>
          <w:tcPr>
            <w:tcW w:w="2310" w:type="auto"/>
          </w:tcPr>
          <w:p>
            <w:pPr/>
          </w:p>
        </w:tc>
      </w:tr>
      <w:tr>
        <w:tc>
          <w:tcPr>
            <w:tcW w:w="2310" w:type="auto"/>
          </w:tcPr>
          <w:p>
            <w:pPr/>
            <w:r>
              <w:t>out_InputMonthly</w:t>
            </w:r>
          </w:p>
        </w:tc>
        <w:tc>
          <w:tcPr>
            <w:tcW w:w="2310" w:type="auto"/>
          </w:tcPr>
          <w:p>
            <w:pPr/>
            <w:r>
              <w:t>OutArgument(x:Boolean)</w:t>
            </w:r>
          </w:p>
        </w:tc>
        <w:tc>
          <w:tcPr>
            <w:tcW w:w="2310" w:type="auto"/>
          </w:tcPr>
          <w:p>
            <w:pPr/>
          </w:p>
        </w:tc>
      </w:tr>
      <w:tr>
        <w:tc>
          <w:tcPr>
            <w:tcW w:w="2310" w:type="auto"/>
          </w:tcPr>
          <w:p>
            <w:pPr/>
            <w:r>
              <w:t>io_ProcessType1</w:t>
            </w:r>
          </w:p>
        </w:tc>
        <w:tc>
          <w:tcPr>
            <w:tcW w:w="2310" w:type="auto"/>
          </w:tcPr>
          <w:p>
            <w:pPr/>
            <w:r>
              <w:t>InOutArgument(x:String)</w:t>
            </w:r>
          </w:p>
        </w:tc>
        <w:tc>
          <w:tcPr>
            <w:tcW w:w="2310" w:type="auto"/>
          </w:tcPr>
          <w:p>
            <w:pPr/>
          </w:p>
        </w:tc>
      </w:tr>
      <w:tr>
        <w:tc>
          <w:tcPr>
            <w:tcW w:w="2310" w:type="auto"/>
          </w:tcPr>
          <w:p>
            <w:pPr/>
            <w:r>
              <w:t>in_PDFTimesheetFolderPath</w:t>
            </w:r>
          </w:p>
        </w:tc>
        <w:tc>
          <w:tcPr>
            <w:tcW w:w="2310" w:type="auto"/>
          </w:tcPr>
          <w:p>
            <w:pPr/>
            <w:r>
              <w:t>InArgument(x:String)</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8.48  DailyProcessSequence.xaml</w:t>
      </w:r>
    </w:p>
    <w:p>
      <w:pPr/>
      <w:r>
        <w:rPr>
          <w:lang w:val=""/>
          <w:rFonts w:ascii="Calibri Light (Headings)" w:hAnsi="Calibri Light (Headings)" w:cs="Calibri Light (Headings)" w:eastAsia="Calibri Light (Headings)"/>
          <w:sz w:val="22"/>
          <w:szCs w:val="22"/>
          <w:color w:val="000000"/>
        </w:rPr>
        <w:t>Processing steps for Monthly process like fetching deatils from SDMS portal and entering them to output file.</w:t>
      </w:r>
    </w:p>
    <w:p>
      <w:pPr/>
    </w:p>
    <w:p>
      <w:pPr/>
      <w:r>
        <w:rPr>
          <w:lang w:val=""/>
          <w:rFonts w:ascii="Calibri Light (Headings)" w:hAnsi="Calibri Light (Headings)" w:cs="Calibri Light (Headings)" w:eastAsia="Calibri Light (Headings)"/>
          <w:b/>
          <w:i/>
          <w:sz w:val="24"/>
          <w:szCs w:val="24"/>
          <w:color w:val="000000"/>
        </w:rPr>
        <w:t>Location: \SDMS\MonthlyProcessSequence.xaml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in_TransactionItem1</w:t>
            </w:r>
          </w:p>
        </w:tc>
        <w:tc>
          <w:tcPr>
            <w:tcW w:w="2310" w:type="auto"/>
          </w:tcPr>
          <w:p>
            <w:pPr/>
            <w:r>
              <w:t>InArgument(sd:DataRow)</w:t>
            </w:r>
          </w:p>
        </w:tc>
        <w:tc>
          <w:tcPr>
            <w:tcW w:w="2310" w:type="auto"/>
          </w:tcPr>
          <w:p>
            <w:pPr/>
          </w:p>
        </w:tc>
      </w:tr>
      <w:tr>
        <w:tc>
          <w:tcPr>
            <w:tcW w:w="2310" w:type="auto"/>
          </w:tcPr>
          <w:p>
            <w:pPr/>
            <w:r>
              <w:t>in_Config1</w:t>
            </w:r>
          </w:p>
        </w:tc>
        <w:tc>
          <w:tcPr>
            <w:tcW w:w="2310" w:type="auto"/>
          </w:tcPr>
          <w:p>
            <w:pPr/>
            <w:r>
              <w:t>InArgument(scg:Dictionary(x:String, x:Object))</w:t>
            </w:r>
          </w:p>
        </w:tc>
        <w:tc>
          <w:tcPr>
            <w:tcW w:w="2310" w:type="auto"/>
          </w:tcPr>
          <w:p>
            <w:pPr/>
          </w:p>
        </w:tc>
      </w:tr>
      <w:tr>
        <w:tc>
          <w:tcPr>
            <w:tcW w:w="2310" w:type="auto"/>
          </w:tcPr>
          <w:p>
            <w:pPr/>
            <w:r>
              <w:t>io_TransactionNumber1</w:t>
            </w:r>
          </w:p>
        </w:tc>
        <w:tc>
          <w:tcPr>
            <w:tcW w:w="2310" w:type="auto"/>
          </w:tcPr>
          <w:p>
            <w:pPr/>
            <w:r>
              <w:t>InOutArgument(x:Int32)</w:t>
            </w:r>
          </w:p>
        </w:tc>
        <w:tc>
          <w:tcPr>
            <w:tcW w:w="2310" w:type="auto"/>
          </w:tcPr>
          <w:p>
            <w:pPr/>
          </w:p>
        </w:tc>
      </w:tr>
      <w:tr>
        <w:tc>
          <w:tcPr>
            <w:tcW w:w="2310" w:type="auto"/>
          </w:tcPr>
          <w:p>
            <w:pPr/>
            <w:r>
              <w:t>io_OutputFileMonthly</w:t>
            </w:r>
          </w:p>
        </w:tc>
        <w:tc>
          <w:tcPr>
            <w:tcW w:w="2310" w:type="auto"/>
          </w:tcPr>
          <w:p>
            <w:pPr/>
            <w:r>
              <w:t>InOutArgument(x:String)</w:t>
            </w:r>
          </w:p>
        </w:tc>
        <w:tc>
          <w:tcPr>
            <w:tcW w:w="2310" w:type="auto"/>
          </w:tcPr>
          <w:p>
            <w:pPr/>
          </w:p>
        </w:tc>
      </w:tr>
      <w:tr>
        <w:tc>
          <w:tcPr>
            <w:tcW w:w="2310" w:type="auto"/>
          </w:tcPr>
          <w:p>
            <w:pPr/>
            <w:r>
              <w:t>in_ExcelTimeSheetPath</w:t>
            </w:r>
          </w:p>
        </w:tc>
        <w:tc>
          <w:tcPr>
            <w:tcW w:w="2310" w:type="auto"/>
          </w:tcPr>
          <w:p>
            <w:pPr/>
            <w:r>
              <w:t>InArgument(x:String)</w:t>
            </w:r>
          </w:p>
        </w:tc>
        <w:tc>
          <w:tcPr>
            <w:tcW w:w="2310" w:type="auto"/>
          </w:tcPr>
          <w:p>
            <w:pPr/>
          </w:p>
        </w:tc>
      </w:tr>
      <w:tr>
        <w:tc>
          <w:tcPr>
            <w:tcW w:w="2310" w:type="auto"/>
          </w:tcPr>
          <w:p>
            <w:pPr/>
            <w:r>
              <w:t>in_PDFTimeSheetPath1</w:t>
            </w:r>
          </w:p>
        </w:tc>
        <w:tc>
          <w:tcPr>
            <w:tcW w:w="2310" w:type="auto"/>
          </w:tcPr>
          <w:p>
            <w:pPr/>
            <w:r>
              <w:t>InArgument(x:String)</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8.49  ScrapeDataForCustomerConso.xaml</w:t>
      </w:r>
    </w:p>
    <w:p>
      <w:pPr/>
    </w:p>
    <w:p>
      <w:pPr/>
      <w:r>
        <w:rPr>
          <w:lang w:val=""/>
          <w:rFonts w:ascii="Calibri Light (Headings)" w:hAnsi="Calibri Light (Headings)" w:cs="Calibri Light (Headings)" w:eastAsia="Calibri Light (Headings)"/>
          <w:b/>
          <w:i/>
          <w:sz w:val="24"/>
          <w:szCs w:val="24"/>
          <w:color w:val="000000"/>
        </w:rPr>
        <w:t>Location: \SDMS\ScrapeDataForCustomerConso.xaml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in_dt_MonthlyCustomer1</w:t>
            </w:r>
          </w:p>
        </w:tc>
        <w:tc>
          <w:tcPr>
            <w:tcW w:w="2310" w:type="auto"/>
          </w:tcPr>
          <w:p>
            <w:pPr/>
            <w:r>
              <w:t>InArgument(sd:DataTable)</w:t>
            </w:r>
          </w:p>
        </w:tc>
        <w:tc>
          <w:tcPr>
            <w:tcW w:w="2310" w:type="auto"/>
          </w:tcPr>
          <w:p>
            <w:pPr/>
          </w:p>
        </w:tc>
      </w:tr>
      <w:tr>
        <w:tc>
          <w:tcPr>
            <w:tcW w:w="2310" w:type="auto"/>
          </w:tcPr>
          <w:p>
            <w:pPr/>
            <w:r>
              <w:t>in_Config1</w:t>
            </w:r>
          </w:p>
        </w:tc>
        <w:tc>
          <w:tcPr>
            <w:tcW w:w="2310" w:type="auto"/>
          </w:tcPr>
          <w:p>
            <w:pPr/>
            <w:r>
              <w:t>InArgument(scg:Dictionary(x:String, x:Object))</w:t>
            </w:r>
          </w:p>
        </w:tc>
        <w:tc>
          <w:tcPr>
            <w:tcW w:w="2310" w:type="auto"/>
          </w:tcPr>
          <w:p>
            <w:pPr/>
          </w:p>
        </w:tc>
      </w:tr>
      <w:tr>
        <w:tc>
          <w:tcPr>
            <w:tcW w:w="2310" w:type="auto"/>
          </w:tcPr>
          <w:p>
            <w:pPr/>
            <w:r>
              <w:t>io_ProcessType</w:t>
            </w:r>
          </w:p>
        </w:tc>
        <w:tc>
          <w:tcPr>
            <w:tcW w:w="2310" w:type="auto"/>
          </w:tcPr>
          <w:p>
            <w:pPr/>
            <w:r>
              <w:t>InOutArgument(x:String)</w:t>
            </w:r>
          </w:p>
        </w:tc>
        <w:tc>
          <w:tcPr>
            <w:tcW w:w="2310" w:type="auto"/>
          </w:tcPr>
          <w:p>
            <w:pPr/>
          </w:p>
        </w:tc>
      </w:tr>
      <w:tr>
        <w:tc>
          <w:tcPr>
            <w:tcW w:w="2310" w:type="auto"/>
          </w:tcPr>
          <w:p>
            <w:pPr/>
            <w:r>
              <w:t>in_InputExcelFileConso</w:t>
            </w:r>
          </w:p>
        </w:tc>
        <w:tc>
          <w:tcPr>
            <w:tcW w:w="2310" w:type="auto"/>
          </w:tcPr>
          <w:p>
            <w:pPr/>
            <w:r>
              <w:t>InArgument(x:String)</w:t>
            </w:r>
          </w:p>
        </w:tc>
        <w:tc>
          <w:tcPr>
            <w:tcW w:w="2310" w:type="auto"/>
          </w:tcPr>
          <w:p>
            <w:pPr/>
          </w:p>
        </w:tc>
      </w:tr>
      <w:tr>
        <w:tc>
          <w:tcPr>
            <w:tcW w:w="2310" w:type="auto"/>
          </w:tcPr>
          <w:p>
            <w:pPr/>
            <w:r>
              <w:t>in_dt_Extracted</w:t>
            </w:r>
          </w:p>
        </w:tc>
        <w:tc>
          <w:tcPr>
            <w:tcW w:w="2310" w:type="auto"/>
          </w:tcPr>
          <w:p>
            <w:pPr/>
            <w:r>
              <w:t>InArgument(sd:DataTable)</w:t>
            </w:r>
          </w:p>
        </w:tc>
        <w:tc>
          <w:tcPr>
            <w:tcW w:w="2310" w:type="auto"/>
          </w:tcPr>
          <w:p>
            <w:pPr/>
          </w:p>
        </w:tc>
      </w:tr>
      <w:tr>
        <w:tc>
          <w:tcPr>
            <w:tcW w:w="2310" w:type="auto"/>
          </w:tcPr>
          <w:p>
            <w:pPr/>
            <w:r>
              <w:t>io_RowCount</w:t>
            </w:r>
          </w:p>
        </w:tc>
        <w:tc>
          <w:tcPr>
            <w:tcW w:w="2310" w:type="auto"/>
          </w:tcPr>
          <w:p>
            <w:pPr/>
            <w:r>
              <w:t>InOutArgument(x:Int32)</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8.50  SDMSLogin.xaml</w:t>
      </w:r>
    </w:p>
    <w:p>
      <w:pPr/>
      <w:r>
        <w:rPr>
          <w:lang w:val=""/>
          <w:rFonts w:ascii="Calibri Light (Headings)" w:hAnsi="Calibri Light (Headings)" w:cs="Calibri Light (Headings)" w:eastAsia="Calibri Light (Headings)"/>
          <w:sz w:val="22"/>
          <w:szCs w:val="22"/>
          <w:color w:val="000000"/>
        </w:rPr>
        <w:t>Login to SDMS to extract input</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Login to SDMS page to enter credentails.</w:t>
      </w:r>
    </w:p>
    <w:p>
      <w:pPr/>
    </w:p>
    <w:p>
      <w:pPr/>
      <w:r>
        <w:rPr>
          <w:lang w:val=""/>
          <w:rFonts w:ascii="Calibri Light (Headings)" w:hAnsi="Calibri Light (Headings)" w:cs="Calibri Light (Headings)" w:eastAsia="Calibri Light (Headings)"/>
          <w:b/>
          <w:i/>
          <w:sz w:val="24"/>
          <w:szCs w:val="24"/>
          <w:color w:val="000000"/>
        </w:rPr>
        <w:t>Location: \SDMS\SDMSLogin.xaml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in_SDMSLoginURL</w:t>
            </w:r>
          </w:p>
        </w:tc>
        <w:tc>
          <w:tcPr>
            <w:tcW w:w="2310" w:type="auto"/>
          </w:tcPr>
          <w:p>
            <w:pPr/>
            <w:r>
              <w:t>InArgument(x:String)</w:t>
            </w:r>
          </w:p>
        </w:tc>
        <w:tc>
          <w:tcPr>
            <w:tcW w:w="2310" w:type="auto"/>
          </w:tcPr>
          <w:p>
            <w:pPr/>
          </w:p>
        </w:tc>
      </w:tr>
      <w:tr>
        <w:tc>
          <w:tcPr>
            <w:tcW w:w="2310" w:type="auto"/>
          </w:tcPr>
          <w:p>
            <w:pPr/>
            <w:r>
              <w:t>in_RecipientsEmailList</w:t>
            </w:r>
          </w:p>
        </w:tc>
        <w:tc>
          <w:tcPr>
            <w:tcW w:w="2310" w:type="auto"/>
          </w:tcPr>
          <w:p>
            <w:pPr/>
            <w:r>
              <w:t>InArgument(x:String)</w:t>
            </w:r>
          </w:p>
        </w:tc>
        <w:tc>
          <w:tcPr>
            <w:tcW w:w="2310" w:type="auto"/>
          </w:tcPr>
          <w:p>
            <w:pPr/>
          </w:p>
        </w:tc>
      </w:tr>
      <w:tr>
        <w:tc>
          <w:tcPr>
            <w:tcW w:w="2310" w:type="auto"/>
          </w:tcPr>
          <w:p>
            <w:pPr/>
            <w:r>
              <w:t>in_SDMSCredAssetName</w:t>
            </w:r>
          </w:p>
        </w:tc>
        <w:tc>
          <w:tcPr>
            <w:tcW w:w="2310" w:type="auto"/>
          </w:tcPr>
          <w:p>
            <w:pPr/>
            <w:r>
              <w:t>InArgument(x:String)</w:t>
            </w:r>
          </w:p>
        </w:tc>
        <w:tc>
          <w:tcPr>
            <w:tcW w:w="2310" w:type="auto"/>
          </w:tcPr>
          <w:p>
            <w:pPr/>
          </w:p>
        </w:tc>
      </w:tr>
      <w:tr>
        <w:tc>
          <w:tcPr>
            <w:tcW w:w="2310" w:type="auto"/>
          </w:tcPr>
          <w:p>
            <w:pPr/>
            <w:r>
              <w:t>in_SDMSPortalLoginSubject</w:t>
            </w:r>
          </w:p>
        </w:tc>
        <w:tc>
          <w:tcPr>
            <w:tcW w:w="2310" w:type="auto"/>
          </w:tcPr>
          <w:p>
            <w:pPr/>
            <w:r>
              <w:t>InArgument(x:String)</w:t>
            </w:r>
          </w:p>
        </w:tc>
        <w:tc>
          <w:tcPr>
            <w:tcW w:w="2310" w:type="auto"/>
          </w:tcPr>
          <w:p>
            <w:pPr/>
          </w:p>
        </w:tc>
      </w:tr>
      <w:tr>
        <w:tc>
          <w:tcPr>
            <w:tcW w:w="2310" w:type="auto"/>
          </w:tcPr>
          <w:p>
            <w:pPr/>
            <w:r>
              <w:t>in_SDMSPortalLoginBody</w:t>
            </w:r>
          </w:p>
        </w:tc>
        <w:tc>
          <w:tcPr>
            <w:tcW w:w="2310" w:type="auto"/>
          </w:tcPr>
          <w:p>
            <w:pPr/>
            <w:r>
              <w:t>InArgument(x:String)</w:t>
            </w:r>
          </w:p>
        </w:tc>
        <w:tc>
          <w:tcPr>
            <w:tcW w:w="2310" w:type="auto"/>
          </w:tcPr>
          <w:p>
            <w:pPr/>
          </w:p>
        </w:tc>
      </w:tr>
      <w:tr>
        <w:tc>
          <w:tcPr>
            <w:tcW w:w="2310" w:type="auto"/>
          </w:tcPr>
          <w:p>
            <w:pPr/>
            <w:r>
              <w:t>in_CCEmailList</w:t>
            </w:r>
          </w:p>
        </w:tc>
        <w:tc>
          <w:tcPr>
            <w:tcW w:w="2310" w:type="auto"/>
          </w:tcPr>
          <w:p>
            <w:pPr/>
            <w:r>
              <w:t>InArgument(x:String)</w:t>
            </w:r>
          </w:p>
        </w:tc>
        <w:tc>
          <w:tcPr>
            <w:tcW w:w="2310" w:type="auto"/>
          </w:tcPr>
          <w:p>
            <w:pPr/>
          </w:p>
        </w:tc>
      </w:tr>
      <w:tr>
        <w:tc>
          <w:tcPr>
            <w:tcW w:w="2310" w:type="auto"/>
          </w:tcPr>
          <w:p>
            <w:pPr/>
            <w:r>
              <w:t>in_RetryNumber</w:t>
            </w:r>
          </w:p>
        </w:tc>
        <w:tc>
          <w:tcPr>
            <w:tcW w:w="2310" w:type="auto"/>
          </w:tcPr>
          <w:p>
            <w:pPr/>
            <w:r>
              <w:t>InArgument(x:Int32)</w:t>
            </w:r>
          </w:p>
        </w:tc>
        <w:tc>
          <w:tcPr>
            <w:tcW w:w="2310" w:type="auto"/>
          </w:tcPr>
          <w:p>
            <w:pPr/>
          </w:p>
        </w:tc>
      </w:tr>
      <w:tr>
        <w:tc>
          <w:tcPr>
            <w:tcW w:w="2310" w:type="auto"/>
          </w:tcPr>
          <w:p>
            <w:pPr/>
            <w:r>
              <w:t>in_Config1</w:t>
            </w:r>
          </w:p>
        </w:tc>
        <w:tc>
          <w:tcPr>
            <w:tcW w:w="2310" w:type="auto"/>
          </w:tcPr>
          <w:p>
            <w:pPr/>
            <w:r>
              <w:t>InArgument(scg:Dictionary(x:String, x:Object))</w:t>
            </w:r>
          </w:p>
        </w:tc>
        <w:tc>
          <w:tcPr>
            <w:tcW w:w="2310" w:type="auto"/>
          </w:tcPr>
          <w:p>
            <w:pPr/>
          </w:p>
        </w:tc>
      </w:tr>
      <w:tr>
        <w:tc>
          <w:tcPr>
            <w:tcW w:w="2310" w:type="auto"/>
          </w:tcPr>
          <w:p>
            <w:pPr/>
            <w:r>
              <w:t>in_NoProcess1</w:t>
            </w:r>
          </w:p>
        </w:tc>
        <w:tc>
          <w:tcPr>
            <w:tcW w:w="2310" w:type="auto"/>
          </w:tcPr>
          <w:p>
            <w:pPr/>
            <w:r>
              <w:t>InArgument(x:String)</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8.51  SDMSLogout.xaml</w:t>
      </w:r>
    </w:p>
    <w:p>
      <w:pPr/>
      <w:r>
        <w:rPr>
          <w:lang w:val=""/>
          <w:rFonts w:ascii="Calibri Light (Headings)" w:hAnsi="Calibri Light (Headings)" w:cs="Calibri Light (Headings)" w:eastAsia="Calibri Light (Headings)"/>
          <w:sz w:val="22"/>
          <w:szCs w:val="22"/>
          <w:color w:val="000000"/>
        </w:rPr>
        <w:t>Logout from the SDMS web portal.</w:t>
      </w:r>
    </w:p>
    <w:p>
      <w:pPr/>
    </w:p>
    <w:p>
      <w:pPr/>
      <w:r>
        <w:rPr>
          <w:lang w:val=""/>
          <w:rFonts w:ascii="Calibri Light (Headings)" w:hAnsi="Calibri Light (Headings)" w:cs="Calibri Light (Headings)" w:eastAsia="Calibri Light (Headings)"/>
          <w:b/>
          <w:i/>
          <w:sz w:val="24"/>
          <w:szCs w:val="24"/>
          <w:color w:val="000000"/>
        </w:rPr>
        <w:t>Location: \SDMS\SDMSLogout.xaml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in_SDMSLoginURL</w:t>
            </w:r>
          </w:p>
        </w:tc>
        <w:tc>
          <w:tcPr>
            <w:tcW w:w="2310" w:type="auto"/>
          </w:tcPr>
          <w:p>
            <w:pPr/>
            <w:r>
              <w:t>InArgument(x:String)</w:t>
            </w:r>
          </w:p>
        </w:tc>
        <w:tc>
          <w:tcPr>
            <w:tcW w:w="2310" w:type="auto"/>
          </w:tcPr>
          <w:p>
            <w:pPr/>
          </w:p>
        </w:tc>
      </w:tr>
      <w:tr>
        <w:tc>
          <w:tcPr>
            <w:tcW w:w="2310" w:type="auto"/>
          </w:tcPr>
          <w:p>
            <w:pPr/>
            <w:r>
              <w:t>in_RetryNumber</w:t>
            </w:r>
          </w:p>
        </w:tc>
        <w:tc>
          <w:tcPr>
            <w:tcW w:w="2310" w:type="auto"/>
          </w:tcPr>
          <w:p>
            <w:pPr/>
            <w:r>
              <w:t>InArgument(x:Int32)</w:t>
            </w:r>
          </w:p>
        </w:tc>
        <w:tc>
          <w:tcPr>
            <w:tcW w:w="2310" w:type="auto"/>
          </w:tcPr>
          <w:p>
            <w:pPr/>
          </w:p>
        </w:tc>
      </w:tr>
      <w:tr>
        <w:tc>
          <w:tcPr>
            <w:tcW w:w="2310" w:type="auto"/>
          </w:tcPr>
          <w:p>
            <w:pPr/>
            <w:r>
              <w:t>in_RetryIntervalMedium</w:t>
            </w:r>
          </w:p>
        </w:tc>
        <w:tc>
          <w:tcPr>
            <w:tcW w:w="2310" w:type="auto"/>
          </w:tcPr>
          <w:p>
            <w:pPr/>
            <w:r>
              <w:t>InArgument(x:TimeSpan)</w:t>
            </w:r>
          </w:p>
        </w:tc>
        <w:tc>
          <w:tcPr>
            <w:tcW w:w="2310" w:type="auto"/>
          </w:tcPr>
          <w:p>
            <w:pPr/>
          </w:p>
        </w:tc>
      </w:tr>
      <w:tr>
        <w:tc>
          <w:tcPr>
            <w:tcW w:w="2310" w:type="auto"/>
          </w:tcPr>
          <w:p>
            <w:pPr/>
            <w:r>
              <w:t>in_DelayMedium</w:t>
            </w:r>
          </w:p>
        </w:tc>
        <w:tc>
          <w:tcPr>
            <w:tcW w:w="2310" w:type="auto"/>
          </w:tcPr>
          <w:p>
            <w:pPr/>
            <w:r>
              <w:t>InArgument(x:Int32)</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8.52  UpdateInputExcel.xaml</w:t>
      </w:r>
    </w:p>
    <w:p>
      <w:pPr/>
    </w:p>
    <w:p>
      <w:pPr/>
      <w:r>
        <w:rPr>
          <w:lang w:val=""/>
          <w:rFonts w:ascii="Calibri Light (Headings)" w:hAnsi="Calibri Light (Headings)" w:cs="Calibri Light (Headings)" w:eastAsia="Calibri Light (Headings)"/>
          <w:b/>
          <w:i/>
          <w:sz w:val="24"/>
          <w:szCs w:val="24"/>
          <w:color w:val="000000"/>
        </w:rPr>
        <w:t>Location: \SDMS\UpdateInputExcel.xaml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in_InputExcelFileConso</w:t>
            </w:r>
          </w:p>
        </w:tc>
        <w:tc>
          <w:tcPr>
            <w:tcW w:w="2310" w:type="auto"/>
          </w:tcPr>
          <w:p>
            <w:pPr/>
            <w:r>
              <w:t>InArgument(x:String)</w:t>
            </w:r>
          </w:p>
        </w:tc>
        <w:tc>
          <w:tcPr>
            <w:tcW w:w="2310" w:type="auto"/>
          </w:tcPr>
          <w:p>
            <w:pPr/>
          </w:p>
        </w:tc>
      </w:tr>
      <w:tr>
        <w:tc>
          <w:tcPr>
            <w:tcW w:w="2310" w:type="auto"/>
          </w:tcPr>
          <w:p>
            <w:pPr/>
            <w:r>
              <w:t>in_dt_Extracted</w:t>
            </w:r>
          </w:p>
        </w:tc>
        <w:tc>
          <w:tcPr>
            <w:tcW w:w="2310" w:type="auto"/>
          </w:tcPr>
          <w:p>
            <w:pPr/>
            <w:r>
              <w:t>InArgument(sd:DataTable)</w:t>
            </w:r>
          </w:p>
        </w:tc>
        <w:tc>
          <w:tcPr>
            <w:tcW w:w="2310" w:type="auto"/>
          </w:tcPr>
          <w:p>
            <w:pPr/>
          </w:p>
        </w:tc>
      </w:tr>
      <w:tr>
        <w:tc>
          <w:tcPr>
            <w:tcW w:w="2310" w:type="auto"/>
          </w:tcPr>
          <w:p>
            <w:pPr/>
            <w:r>
              <w:t>io_RowCount</w:t>
            </w:r>
          </w:p>
        </w:tc>
        <w:tc>
          <w:tcPr>
            <w:tcW w:w="2310" w:type="auto"/>
          </w:tcPr>
          <w:p>
            <w:pPr/>
            <w:r>
              <w:t>InOutArgument(x:Int32)</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8.53  GeneralTestCase.xaml</w:t>
      </w:r>
    </w:p>
    <w:p>
      <w:pPr/>
      <w:r>
        <w:rPr>
          <w:lang w:val=""/>
          <w:rFonts w:ascii="Calibri Light (Headings)" w:hAnsi="Calibri Light (Headings)" w:cs="Calibri Light (Headings)" w:eastAsia="Calibri Light (Headings)"/>
          <w:sz w:val="22"/>
          <w:szCs w:val="22"/>
          <w:color w:val="000000"/>
        </w:rPr>
        <w:t xml:space="preserve">GeneralTestCase.xaml is a data driven test case based on the Tests.xlsx, Tests sheet where the developer will write the workflow paths of the workflows to be tested and the expected exception - AppEx, BRE or Success. Running GeneralTestCase with data variations is going to be a clear result of comparing the expected result with the actual result after passing through this list of workflows as test data. </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There are two possible statuses - PASS or FAIL for each workflow that was run. The status is PASS if the actual exception caught is the one previously defined in the Tests sheet and FAIL otherwise.</w:t>
      </w:r>
    </w:p>
    <w:p>
      <w:pPr/>
    </w:p>
    <w:p>
      <w:pPr/>
      <w:r>
        <w:rPr>
          <w:lang w:val=""/>
          <w:rFonts w:ascii="Calibri Light (Headings)" w:hAnsi="Calibri Light (Headings)" w:cs="Calibri Light (Headings)" w:eastAsia="Calibri Light (Headings)"/>
          <w:b/>
          <w:i/>
          <w:sz w:val="24"/>
          <w:szCs w:val="24"/>
          <w:color w:val="000000"/>
        </w:rPr>
        <w:t>Location: \Tests\GeneralTestCase.xaml</w:t>
      </w:r>
    </w:p>
    <w:p>
      <w:pPr/>
    </w:p>
    <w:p>
      <w:pPr>
        <w:spacing w:line="360"/>
      </w:pPr>
      <w:r>
        <w:rPr>
          <w:lang w:val=""/>
          <w:rFonts w:ascii="Calibri Light (Headings)" w:hAnsi="Calibri Light (Headings)" w:cs="Calibri Light (Headings)" w:eastAsia="Calibri Light (Headings)"/>
          <w:b/>
          <w:i/>
          <w:sz w:val="24"/>
          <w:szCs w:val="24"/>
          <w:color w:val="000000"/>
        </w:rPr>
        <w:t>Parameters:</w:t>
      </w:r>
    </w:p>
    <w:tbl>
      <w:tblPr>
        <w:tblStyle w:val="MediumGrid2-Accent2"/>
        <w:tblW w:w="5000" w:type="auto"/>
        <w:tblLook w:val="04A0"/>
      </w:tblPr>
      <w:tr>
        <w:tc>
          <w:tcPr>
            <w:tcW w:w="2310" w:type="auto"/>
          </w:tcPr>
          <w:p>
            <w:pPr/>
            <w:r>
              <w:t>Name</w:t>
            </w:r>
          </w:p>
        </w:tc>
        <w:tc>
          <w:tcPr>
            <w:tcW w:w="2310" w:type="auto"/>
          </w:tcPr>
          <w:p>
            <w:pPr/>
            <w:r>
              <w:t>Type</w:t>
            </w:r>
          </w:p>
        </w:tc>
        <w:tc>
          <w:tcPr>
            <w:tcW w:w="2310" w:type="auto"/>
          </w:tcPr>
          <w:p>
            <w:pPr/>
            <w:r>
              <w:t>Description</w:t>
            </w:r>
          </w:p>
        </w:tc>
      </w:tr>
      <w:tr>
        <w:tc>
          <w:tcPr>
            <w:tcW w:w="2310" w:type="auto"/>
          </w:tcPr>
          <w:p>
            <w:pPr/>
            <w:r>
              <w:t>in_WorkflowFile</w:t>
            </w:r>
          </w:p>
        </w:tc>
        <w:tc>
          <w:tcPr>
            <w:tcW w:w="2310" w:type="auto"/>
          </w:tcPr>
          <w:p>
            <w:pPr/>
            <w:r>
              <w:t>InArgument(x:String)</w:t>
            </w:r>
          </w:p>
        </w:tc>
        <w:tc>
          <w:tcPr>
            <w:tcW w:w="2310" w:type="auto"/>
          </w:tcPr>
          <w:p>
            <w:pPr/>
          </w:p>
        </w:tc>
      </w:tr>
      <w:tr>
        <w:tc>
          <w:tcPr>
            <w:tcW w:w="2310" w:type="auto"/>
          </w:tcPr>
          <w:p>
            <w:pPr/>
            <w:r>
              <w:t>in_ExpectedResult</w:t>
            </w:r>
          </w:p>
        </w:tc>
        <w:tc>
          <w:tcPr>
            <w:tcW w:w="2310" w:type="auto"/>
          </w:tcPr>
          <w:p>
            <w:pPr/>
            <w:r>
              <w:t>InArgument(x:String)</w:t>
            </w:r>
          </w:p>
        </w:tc>
        <w:tc>
          <w:tcPr>
            <w:tcW w:w="2310" w:type="auto"/>
          </w:tcPr>
          <w:p>
            <w:pPr/>
          </w:p>
        </w:tc>
      </w:tr>
    </w:tbl>
    <w:p>
      <w:pPr/>
    </w:p>
    <w:p>
      <w:pPr>
        <w:pStyle w:val="Heading9"/>
      </w:pPr>
      <w:r>
        <w:rPr>
          <w:lang w:val=""/>
          <w:spacing w:val="10"/>
          <w:rFonts w:ascii="Calibri Light (Headings)" w:hAnsi="Calibri Light (Headings)" w:cs="Calibri Light (Headings)" w:eastAsia="Calibri Light (Headings)"/>
          <w:sz w:val="26"/>
          <w:szCs w:val="26"/>
          <w:color w:val="FF6347"/>
        </w:rPr>
        <w:t xml:space="preserve"> 8.54  GetTransactionDataTestCase.xaml</w:t>
      </w:r>
    </w:p>
    <w:p>
      <w:pPr/>
      <w:r>
        <w:rPr>
          <w:lang w:val=""/>
          <w:rFonts w:ascii="Calibri Light (Headings)" w:hAnsi="Calibri Light (Headings)" w:cs="Calibri Light (Headings)" w:eastAsia="Calibri Light (Headings)"/>
          <w:sz w:val="22"/>
          <w:szCs w:val="22"/>
          <w:color w:val="000000"/>
        </w:rPr>
        <w:t>Given the TransactionNumber, verify if GetTransactionData workflow works as expected.</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Once a Transaction Item has been processed, its status will be In Progress.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Queue name should be configured in order for the test case to run.</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Note to also change the transaction status</w:t>
      </w:r>
    </w:p>
    <w:p>
      <w:pPr/>
    </w:p>
    <w:p>
      <w:pPr/>
      <w:r>
        <w:rPr>
          <w:lang w:val=""/>
          <w:rFonts w:ascii="Calibri Light (Headings)" w:hAnsi="Calibri Light (Headings)" w:cs="Calibri Light (Headings)" w:eastAsia="Calibri Light (Headings)"/>
          <w:b/>
          <w:i/>
          <w:sz w:val="24"/>
          <w:szCs w:val="24"/>
          <w:color w:val="000000"/>
        </w:rPr>
        <w:t>Location: \Tests\GetTransactionDataTestCase.xaml</w:t>
      </w:r>
    </w:p>
    <w:p>
      <w:pPr/>
    </w:p>
    <w:p>
      <w:pPr>
        <w:pStyle w:val="Heading9"/>
      </w:pPr>
      <w:r>
        <w:rPr>
          <w:lang w:val=""/>
          <w:spacing w:val="10"/>
          <w:rFonts w:ascii="Calibri Light (Headings)" w:hAnsi="Calibri Light (Headings)" w:cs="Calibri Light (Headings)" w:eastAsia="Calibri Light (Headings)"/>
          <w:sz w:val="26"/>
          <w:szCs w:val="26"/>
          <w:color w:val="FF6347"/>
        </w:rPr>
        <w:t xml:space="preserve"> 8.55  InitAllApplicationsTestCase.xaml</w:t>
      </w:r>
    </w:p>
    <w:p>
      <w:pPr/>
      <w:r>
        <w:rPr>
          <w:lang w:val=""/>
          <w:rFonts w:ascii="Calibri Light (Headings)" w:hAnsi="Calibri Light (Headings)" w:cs="Calibri Light (Headings)" w:eastAsia="Calibri Light (Headings)"/>
          <w:sz w:val="22"/>
          <w:szCs w:val="22"/>
          <w:color w:val="000000"/>
        </w:rPr>
        <w:t>Verify if the InitAllApplications workflow works as expected.</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The verification should check if after opening the applications, the expected state is reached.</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Check if the applications are in the expected state</w:t>
      </w:r>
    </w:p>
    <w:p>
      <w:pPr/>
    </w:p>
    <w:p>
      <w:pPr/>
      <w:r>
        <w:rPr>
          <w:lang w:val=""/>
          <w:rFonts w:ascii="Calibri Light (Headings)" w:hAnsi="Calibri Light (Headings)" w:cs="Calibri Light (Headings)" w:eastAsia="Calibri Light (Headings)"/>
          <w:b/>
          <w:i/>
          <w:sz w:val="24"/>
          <w:szCs w:val="24"/>
          <w:color w:val="000000"/>
        </w:rPr>
        <w:t>Location: \Tests\InitAllApplicationsTestCase.xaml</w:t>
      </w:r>
    </w:p>
    <w:p>
      <w:pPr/>
    </w:p>
    <w:p>
      <w:pPr>
        <w:pStyle w:val="Heading9"/>
      </w:pPr>
      <w:r>
        <w:rPr>
          <w:lang w:val=""/>
          <w:spacing w:val="10"/>
          <w:rFonts w:ascii="Calibri Light (Headings)" w:hAnsi="Calibri Light (Headings)" w:cs="Calibri Light (Headings)" w:eastAsia="Calibri Light (Headings)"/>
          <w:sz w:val="26"/>
          <w:szCs w:val="26"/>
          <w:color w:val="FF6347"/>
        </w:rPr>
        <w:t xml:space="preserve"> 8.56  InitAllSettingsTestCase.xaml</w:t>
      </w:r>
    </w:p>
    <w:p>
      <w:pPr/>
      <w:r>
        <w:rPr>
          <w:lang w:val=""/>
          <w:rFonts w:ascii="Calibri Light (Headings)" w:hAnsi="Calibri Light (Headings)" w:cs="Calibri Light (Headings)" w:eastAsia="Calibri Light (Headings)"/>
          <w:sz w:val="22"/>
          <w:szCs w:val="22"/>
          <w:color w:val="000000"/>
        </w:rPr>
        <w:t>Verify if the InitAllSettings workflow works as expected.</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The verification should check if initalization of settings was successful: if the Config dictionary was created, if it contains a certain key etc.</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Check if the Config contains key-value pairs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Check if the Config contains certain key information</w:t>
      </w:r>
    </w:p>
    <w:p>
      <w:pPr/>
    </w:p>
    <w:p>
      <w:pPr/>
      <w:r>
        <w:rPr>
          <w:lang w:val=""/>
          <w:rFonts w:ascii="Calibri Light (Headings)" w:hAnsi="Calibri Light (Headings)" w:cs="Calibri Light (Headings)" w:eastAsia="Calibri Light (Headings)"/>
          <w:b/>
          <w:i/>
          <w:sz w:val="24"/>
          <w:szCs w:val="24"/>
          <w:color w:val="000000"/>
        </w:rPr>
        <w:t>Location: \Tests\InitAllSettingsTestCase.xaml</w:t>
      </w:r>
    </w:p>
    <w:p>
      <w:pPr/>
    </w:p>
    <w:p>
      <w:pPr>
        <w:pStyle w:val="Heading9"/>
      </w:pPr>
      <w:r>
        <w:rPr>
          <w:lang w:val=""/>
          <w:spacing w:val="10"/>
          <w:rFonts w:ascii="Calibri Light (Headings)" w:hAnsi="Calibri Light (Headings)" w:cs="Calibri Light (Headings)" w:eastAsia="Calibri Light (Headings)"/>
          <w:sz w:val="26"/>
          <w:szCs w:val="26"/>
          <w:color w:val="FF6347"/>
        </w:rPr>
        <w:t xml:space="preserve"> 8.57  MainTestCase.xaml</w:t>
      </w:r>
    </w:p>
    <w:p>
      <w:pPr/>
      <w:r>
        <w:rPr>
          <w:lang w:val=""/>
          <w:rFonts w:ascii="Calibri Light (Headings)" w:hAnsi="Calibri Light (Headings)" w:cs="Calibri Light (Headings)" w:eastAsia="Calibri Light (Headings)"/>
          <w:sz w:val="22"/>
          <w:szCs w:val="22"/>
          <w:color w:val="000000"/>
        </w:rPr>
        <w:t>Verify if the Main workflow works as expected.</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The verification should check whether the status file or report built after the process run is the expected one.</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Please add the path to the status file</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2</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Please add the path to the expected status file</w:t>
      </w:r>
    </w:p>
    <w:p>
      <w:pPr/>
    </w:p>
    <w:p>
      <w:pPr/>
      <w:r>
        <w:rPr>
          <w:lang w:val=""/>
          <w:rFonts w:ascii="Calibri Light (Headings)" w:hAnsi="Calibri Light (Headings)" w:cs="Calibri Light (Headings)" w:eastAsia="Calibri Light (Headings)"/>
          <w:b/>
          <w:i/>
          <w:sz w:val="24"/>
          <w:szCs w:val="24"/>
          <w:color w:val="000000"/>
        </w:rPr>
        <w:t>Location: \Tests\MainTestCase.xaml</w:t>
      </w:r>
    </w:p>
    <w:p>
      <w:pPr/>
    </w:p>
    <w:p>
      <w:pPr>
        <w:pStyle w:val="Heading9"/>
      </w:pPr>
      <w:r>
        <w:rPr>
          <w:lang w:val=""/>
          <w:spacing w:val="10"/>
          <w:rFonts w:ascii="Calibri Light (Headings)" w:hAnsi="Calibri Light (Headings)" w:cs="Calibri Light (Headings)" w:eastAsia="Calibri Light (Headings)"/>
          <w:sz w:val="26"/>
          <w:szCs w:val="26"/>
          <w:color w:val="FF6347"/>
        </w:rPr>
        <w:t xml:space="preserve"> 8.58  ProcessTestCase.xaml</w:t>
      </w:r>
    </w:p>
    <w:p>
      <w:pPr/>
      <w:r>
        <w:rPr>
          <w:lang w:val=""/>
          <w:rFonts w:ascii="Calibri Light (Headings)" w:hAnsi="Calibri Light (Headings)" w:cs="Calibri Light (Headings)" w:eastAsia="Calibri Light (Headings)"/>
          <w:sz w:val="22"/>
          <w:szCs w:val="22"/>
          <w:color w:val="000000"/>
        </w:rPr>
        <w:t>Verify if the Process workflow works as expected.</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The verification should check whether the output of the Process workflow is the expected one.</w:t>
      </w:r>
    </w:p>
    <w:p>
      <w:pPr/>
    </w:p>
    <w:p>
      <w:pPr/>
      <w:r>
        <w:rPr>
          <w:lang w:val=""/>
          <w:rFonts w:ascii="Calibri Light (Headings)" w:hAnsi="Calibri Light (Headings)" w:cs="Calibri Light (Headings)" w:eastAsia="Calibri Light (Headings)"/>
          <w:b/>
          <w:i/>
          <w:sz w:val="24"/>
          <w:szCs w:val="24"/>
          <w:color w:val="000000"/>
        </w:rPr>
        <w:t>Location: \Tests\ProcessTestCase.xaml</w:t>
      </w:r>
    </w:p>
    <w:p>
      <w:pPr/>
    </w:p>
    <w:p>
      <w:pPr>
        <w:pStyle w:val="Heading9"/>
      </w:pPr>
      <w:r>
        <w:rPr>
          <w:lang w:val=""/>
          <w:spacing w:val="10"/>
          <w:rFonts w:ascii="Calibri Light (Headings)" w:hAnsi="Calibri Light (Headings)" w:cs="Calibri Light (Headings)" w:eastAsia="Calibri Light (Headings)"/>
          <w:sz w:val="26"/>
          <w:szCs w:val="26"/>
          <w:color w:val="FF6347"/>
        </w:rPr>
        <w:t xml:space="preserve"> 8.59  TestWorkflowTemplate.xaml</w:t>
      </w:r>
    </w:p>
    <w:p>
      <w:pPr/>
      <w:r>
        <w:rPr>
          <w:lang w:val=""/>
          <w:rFonts w:ascii="Calibri Light (Headings)" w:hAnsi="Calibri Light (Headings)" w:cs="Calibri Light (Headings)" w:eastAsia="Calibri Light (Headings)"/>
          <w:sz w:val="22"/>
          <w:szCs w:val="22"/>
          <w:color w:val="000000"/>
        </w:rPr>
        <w:t>Template workflow used to create tests for workflows in the process.</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Create a new test workflow by copying and renaming this file.</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1</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Dictionary structure to store configuration data.</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2</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Verification to pe performed</w:t>
      </w:r>
    </w:p>
    <w:p>
      <w:pPr/>
    </w:p>
    <w:p>
      <w:pPr/>
      <w:r>
        <w:rPr>
          <w:lang w:val=""/>
          <w:rFonts w:ascii="Calibri Light (Headings)" w:hAnsi="Calibri Light (Headings)" w:cs="Calibri Light (Headings)" w:eastAsia="Calibri Light (Headings)"/>
          <w:b/>
          <w:i/>
          <w:sz w:val="24"/>
          <w:szCs w:val="24"/>
          <w:color w:val="000000"/>
        </w:rPr>
        <w:t>Location: \Tests\WorkflowTestCaseTemplate.xaml</w:t>
      </w:r>
    </w:p>
    <w:p>
      <w:pPr/>
    </w:p>
    <w:p>
      <w:pPr/>
    </w:p>
    <w:p>
      <w:pPr>
        <w:pStyle w:val="Heading1"/>
        <w:spacing w:line="360"/>
      </w:pPr>
      <w:r>
        <w:rPr>
          <w:lang w:val=""/>
          <w:spacing w:val="10"/>
          <w:rFonts w:ascii="Calibri Light (Headings)" w:hAnsi="Calibri Light (Headings)" w:cs="Calibri Light (Headings)" w:eastAsia="Calibri Light (Headings)"/>
          <w:b/>
          <w:sz w:val="36"/>
          <w:szCs w:val="36"/>
          <w:color w:val="FF6347"/>
        </w:rPr>
        <w:t>9</w:t>
      </w:r>
      <w:r>
        <w:rPr>
          <w:lang w:val=""/>
          <w:spacing w:val="10"/>
          <w:rFonts w:ascii="Calibri Light (Headings)" w:hAnsi="Calibri Light (Headings)" w:cs="Calibri Light (Headings)" w:eastAsia="Calibri Light (Headings)"/>
          <w:b/>
          <w:sz w:val="36"/>
          <w:szCs w:val="36"/>
          <w:color w:val="FF6347"/>
        </w:rPr>
        <w:tab/>
      </w:r>
      <w:r>
        <w:rPr>
          <w:lang w:val=""/>
          <w:spacing w:val="10"/>
          <w:rFonts w:ascii="Calibri Light (Headings)" w:hAnsi="Calibri Light (Headings)" w:cs="Calibri Light (Headings)" w:eastAsia="Calibri Light (Headings)"/>
          <w:b/>
          <w:sz w:val="36"/>
          <w:szCs w:val="36"/>
          <w:color w:val="FF6347"/>
        </w:rPr>
        <w:t>Workflows</w:t>
      </w:r>
    </w:p>
    <w:tbl>
      <w:tblPr>
        <w:tblStyle w:val="MediumGrid2-Accent2"/>
        <w:tblW w:w="5000" w:type="pct"/>
        <w:tblLook w:val="04A0"/>
      </w:tblPr>
      <w:tr>
        <w:tc>
          <w:tcPr>
            <w:tcW w:w="2310" w:type="pct"/>
          </w:tcPr>
          <w:p>
            <w:pPr/>
            <w:r>
              <w:t>Name</w:t>
            </w:r>
          </w:p>
        </w:tc>
        <w:tc>
          <w:tcPr>
            <w:tcW w:w="2310" w:type="pct"/>
          </w:tcPr>
          <w:p>
            <w:pPr/>
            <w:r>
              <w:t>Invoked Workflow</w:t>
            </w:r>
          </w:p>
        </w:tc>
        <w:tc>
          <w:tcPr>
            <w:tcW w:w="2310" w:type="pct"/>
          </w:tcPr>
          <w:p>
            <w:pPr/>
            <w:r>
              <w:t>Invoked In</w:t>
            </w:r>
          </w:p>
        </w:tc>
      </w:tr>
      <w:tr>
        <w:tc>
          <w:tcPr>
            <w:tcW w:w="2310" w:type="pct"/>
          </w:tcPr>
          <w:p>
            <w:pPr/>
            <w:r>
              <w:t>\CheckInputRecordsMonthly.xaml</w:t>
            </w:r>
          </w:p>
        </w:tc>
        <w:tc>
          <w:tcPr>
            <w:tcW w:w="2310" w:type="pct"/>
          </w:tcPr>
          <w:p>
            <w:pPr/>
            <w:r>
              <w:t>•Reusable Code\SendExceptionEmailNoData.xaml</w:t>
            </w:r>
            <w:r>
              <w:br/>
            </w:r>
          </w:p>
        </w:tc>
        <w:tc>
          <w:tcPr>
            <w:tcW w:w="2310" w:type="pct"/>
          </w:tcPr>
          <w:p>
            <w:pPr/>
            <w:r>
              <w:t>•SDMS\ExtractInputMonthly.xaml</w:t>
            </w:r>
            <w:r>
              <w:br/>
            </w:r>
          </w:p>
        </w:tc>
      </w:tr>
      <w:tr>
        <w:tc>
          <w:tcPr>
            <w:tcW w:w="2310" w:type="pct"/>
          </w:tcPr>
          <w:p>
            <w:pPr/>
            <w:r>
              <w:t>\Main.xaml</w:t>
            </w:r>
          </w:p>
        </w:tc>
        <w:tc>
          <w:tcPr>
            <w:tcW w:w="2310" w:type="pct"/>
          </w:tcPr>
          <w:p>
            <w:pPr/>
            <w:r>
              <w:t>•Framework\GetTransactionData.xaml</w:t>
            </w:r>
            <w:r>
              <w:br/>
            </w:r>
            <w:r>
              <w:t>•Reusable Code\SendExceptionEmailNoSS.xaml</w:t>
            </w:r>
            <w:r>
              <w:br/>
            </w:r>
            <w:r>
              <w:t>•Framework\Process.xaml</w:t>
            </w:r>
            <w:r>
              <w:br/>
            </w:r>
            <w:r>
              <w:t>•Framework\SetTransactionStatus.xaml</w:t>
            </w:r>
            <w:r>
              <w:br/>
            </w:r>
            <w:r>
              <w:t>•Reusable Code\SendExceptionEmail.xaml</w:t>
            </w:r>
            <w:r>
              <w:br/>
            </w:r>
            <w:r>
              <w:t>•Reusable Code\CheckBusinessConfigSheet.xaml</w:t>
            </w:r>
            <w:r>
              <w:br/>
            </w:r>
            <w:r>
              <w:t>•Framework\InitAllSettings.xaml</w:t>
            </w:r>
            <w:r>
              <w:br/>
            </w:r>
            <w:r>
              <w:t>•Framework\KillAllProcesses.xaml</w:t>
            </w:r>
            <w:r>
              <w:br/>
            </w:r>
            <w:r>
              <w:t>•Reusable Code\CreateMasterFileFolders.xaml</w:t>
            </w:r>
            <w:r>
              <w:br/>
            </w:r>
            <w:r>
              <w:t>•Framework\InitAllApplications.xaml</w:t>
            </w:r>
            <w:r>
              <w:br/>
            </w:r>
            <w:r>
              <w:t>•Reusable Code\CleanScreenshotFolder.xaml</w:t>
            </w:r>
            <w:r>
              <w:br/>
            </w:r>
            <w:r>
              <w:t>•Framework\CloseAllApplications.xaml</w:t>
            </w:r>
            <w:r>
              <w:br/>
            </w:r>
          </w:p>
        </w:tc>
        <w:tc>
          <w:tcPr>
            <w:tcW w:w="2310" w:type="pct"/>
          </w:tcPr>
          <w:p>
            <w:pPr/>
            <w:r>
              <w:t>•Tests\MainTestCase.xaml</w:t>
            </w:r>
            <w:r>
              <w:br/>
            </w:r>
          </w:p>
        </w:tc>
      </w:tr>
      <w:tr>
        <w:tc>
          <w:tcPr>
            <w:tcW w:w="2310" w:type="pct"/>
          </w:tcPr>
          <w:p>
            <w:pPr/>
            <w:r>
              <w:t>\ScrapeDataForConsoSub.xaml</w:t>
            </w:r>
          </w:p>
        </w:tc>
        <w:tc>
          <w:tcPr>
            <w:tcW w:w="2310" w:type="pct"/>
          </w:tcPr>
          <w:p>
            <w:pPr/>
            <w:r>
              <w:t>•Reusable Code\SendExceptionEmailNoDataCust.xaml</w:t>
            </w:r>
            <w:r>
              <w:br/>
            </w:r>
            <w:r>
              <w:t>•SDMS\UpdateInputExcel.xaml</w:t>
            </w:r>
            <w:r>
              <w:br/>
            </w:r>
          </w:p>
        </w:tc>
        <w:tc>
          <w:tcPr>
            <w:tcW w:w="2310" w:type="pct"/>
          </w:tcPr>
          <w:p>
            <w:pPr/>
            <w:r>
              <w:t>•SDMS\ScrapeDataForCustomerConso.xaml</w:t>
            </w:r>
            <w:r>
              <w:br/>
            </w:r>
          </w:p>
        </w:tc>
      </w:tr>
      <w:tr>
        <w:tc>
          <w:tcPr>
            <w:tcW w:w="2310" w:type="pct"/>
          </w:tcPr>
          <w:p>
            <w:pPr/>
            <w:r>
              <w:t>\Framework\CloseAllApplications.xaml</w:t>
            </w:r>
          </w:p>
        </w:tc>
        <w:tc>
          <w:tcPr>
            <w:tcW w:w="2310" w:type="pct"/>
          </w:tcPr>
          <w:p>
            <w:pPr/>
            <w:r>
              <w:t>•SDMS\SDMSLogout.xaml</w:t>
            </w:r>
            <w:r>
              <w:br/>
            </w:r>
          </w:p>
        </w:tc>
        <w:tc>
          <w:tcPr>
            <w:tcW w:w="2310" w:type="pct"/>
          </w:tcPr>
          <w:p>
            <w:pPr/>
            <w:r>
              <w:t>•Main.xaml</w:t>
            </w:r>
            <w:r>
              <w:br/>
            </w:r>
            <w:r>
              <w:t>•Framework\SetTransactionStatus.xaml</w:t>
            </w:r>
            <w:r>
              <w:br/>
            </w:r>
            <w:r>
              <w:t>•Tests\InitAllApplicationsTestCase.xaml</w:t>
            </w:r>
            <w:r>
              <w:br/>
            </w:r>
            <w:r>
              <w:t>•Tests\ProcessTestCase.xaml</w:t>
            </w:r>
            <w:r>
              <w:br/>
            </w:r>
          </w:p>
        </w:tc>
      </w:tr>
      <w:tr>
        <w:tc>
          <w:tcPr>
            <w:tcW w:w="2310" w:type="pct"/>
          </w:tcPr>
          <w:p>
            <w:pPr/>
            <w:r>
              <w:t>\Framework\GetTransactionData.xaml</w:t>
            </w:r>
          </w:p>
        </w:tc>
        <w:tc>
          <w:tcPr>
            <w:tcW w:w="2310" w:type="pct"/>
          </w:tcPr>
          <w:p>
            <w:pPr/>
            <w:r>
              <w:t>•Reusable Code\ReadScheduleDetailFile.xaml</w:t>
            </w:r>
            <w:r>
              <w:br/>
            </w:r>
            <w:r>
              <w:t>•Reusable Code\SendReport.xaml</w:t>
            </w:r>
            <w:r>
              <w:br/>
            </w:r>
            <w:r>
              <w:t>•Reusable Code\CreateMasterOutputFile.xaml</w:t>
            </w:r>
            <w:r>
              <w:br/>
            </w:r>
            <w:r>
              <w:t>•Reusable Code\CreateInputFolder.xaml</w:t>
            </w:r>
            <w:r>
              <w:br/>
            </w:r>
            <w:r>
              <w:t>•SDMS\ExtractInputDaily.xaml</w:t>
            </w:r>
            <w:r>
              <w:br/>
            </w:r>
            <w:r>
              <w:t>•Reusable Code\OpenDOPageDaily.xaml</w:t>
            </w:r>
            <w:r>
              <w:br/>
            </w:r>
            <w:r>
              <w:t>•SDMS\ExtractInputConsolidated.xaml</w:t>
            </w:r>
            <w:r>
              <w:br/>
            </w:r>
            <w:r>
              <w:t>•Reusable Code\CreateTimesheetFolder.xaml</w:t>
            </w:r>
            <w:r>
              <w:br/>
            </w:r>
            <w:r>
              <w:t>•SDMS\ExtractInputMonthly.xaml</w:t>
            </w:r>
            <w:r>
              <w:br/>
            </w:r>
          </w:p>
        </w:tc>
        <w:tc>
          <w:tcPr>
            <w:tcW w:w="2310" w:type="pct"/>
          </w:tcPr>
          <w:p>
            <w:pPr/>
            <w:r>
              <w:t>•Main.xaml</w:t>
            </w:r>
            <w:r>
              <w:br/>
            </w:r>
            <w:r>
              <w:t>•Tests\ProcessTestCase.xaml</w:t>
            </w:r>
            <w:r>
              <w:br/>
            </w:r>
          </w:p>
        </w:tc>
      </w:tr>
      <w:tr>
        <w:tc>
          <w:tcPr>
            <w:tcW w:w="2310" w:type="pct"/>
          </w:tcPr>
          <w:p>
            <w:pPr/>
            <w:r>
              <w:t>\Framework\InitAllApplications.xaml</w:t>
            </w:r>
          </w:p>
        </w:tc>
        <w:tc>
          <w:tcPr>
            <w:tcW w:w="2310" w:type="pct"/>
          </w:tcPr>
          <w:p>
            <w:pPr/>
            <w:r>
              <w:t>•Reusable Code\NetworkFolderAccessible.xaml</w:t>
            </w:r>
            <w:r>
              <w:br/>
            </w:r>
            <w:r>
              <w:t>•Reusable Code\NetworkFileAccessible.xaml</w:t>
            </w:r>
            <w:r>
              <w:br/>
            </w:r>
            <w:r>
              <w:t>•Reusable Code\CheckAllColumnsMasterFile.xaml</w:t>
            </w:r>
            <w:r>
              <w:br/>
            </w:r>
            <w:r>
              <w:t>•SDMS\SDMSLogin.xaml</w:t>
            </w:r>
            <w:r>
              <w:br/>
            </w:r>
            <w:r>
              <w:t>•Reusable Code\SendExceptionEmail.xaml</w:t>
            </w:r>
            <w:r>
              <w:br/>
            </w:r>
            <w:r>
              <w:t>•Reusable Code\ProcessStartNotification.xaml</w:t>
            </w:r>
            <w:r>
              <w:br/>
            </w:r>
            <w:r>
              <w:t>•Reusable Code\SendExceptionEmailNoSS.xaml</w:t>
            </w:r>
            <w:r>
              <w:br/>
            </w:r>
          </w:p>
        </w:tc>
        <w:tc>
          <w:tcPr>
            <w:tcW w:w="2310" w:type="pct"/>
          </w:tcPr>
          <w:p>
            <w:pPr/>
            <w:r>
              <w:t>•Main.xaml</w:t>
            </w:r>
            <w:r>
              <w:br/>
            </w:r>
            <w:r>
              <w:t>•Tests\ProcessTestCase.xaml</w:t>
            </w:r>
            <w:r>
              <w:br/>
            </w:r>
          </w:p>
        </w:tc>
      </w:tr>
      <w:tr>
        <w:tc>
          <w:tcPr>
            <w:tcW w:w="2310" w:type="pct"/>
          </w:tcPr>
          <w:p>
            <w:pPr/>
            <w:r>
              <w:t>\Framework\InitAllSettings.xaml</w:t>
            </w:r>
          </w:p>
        </w:tc>
        <w:tc>
          <w:tcPr>
            <w:tcW w:w="2310" w:type="pct"/>
          </w:tcPr>
          <w:p>
            <w:pPr/>
          </w:p>
        </w:tc>
        <w:tc>
          <w:tcPr>
            <w:tcW w:w="2310" w:type="pct"/>
          </w:tcPr>
          <w:p>
            <w:pPr/>
            <w:r>
              <w:t>•Main.xaml</w:t>
            </w:r>
            <w:r>
              <w:br/>
            </w:r>
            <w:r>
              <w:t>•Tests\GetTransactionDataTestCase.xaml</w:t>
            </w:r>
            <w:r>
              <w:br/>
            </w:r>
            <w:r>
              <w:t>•Tests\InitAllApplicationsTestCase.xaml</w:t>
            </w:r>
            <w:r>
              <w:br/>
            </w:r>
            <w:r>
              <w:t>•Tests\ProcessTestCase.xaml</w:t>
            </w:r>
            <w:r>
              <w:br/>
            </w:r>
            <w:r>
              <w:t>•Tests\WorkflowTestCaseTemplate.xaml</w:t>
            </w:r>
            <w:r>
              <w:br/>
            </w:r>
          </w:p>
        </w:tc>
      </w:tr>
      <w:tr>
        <w:tc>
          <w:tcPr>
            <w:tcW w:w="2310" w:type="pct"/>
          </w:tcPr>
          <w:p>
            <w:pPr/>
            <w:r>
              <w:t>\Framework\KillAllProcesses.xaml</w:t>
            </w:r>
          </w:p>
        </w:tc>
        <w:tc>
          <w:tcPr>
            <w:tcW w:w="2310" w:type="pct"/>
          </w:tcPr>
          <w:p>
            <w:pPr/>
            <w:r>
              <w:t>•SDMS\SDMSLogout.xaml</w:t>
            </w:r>
            <w:r>
              <w:br/>
            </w:r>
          </w:p>
        </w:tc>
        <w:tc>
          <w:tcPr>
            <w:tcW w:w="2310" w:type="pct"/>
          </w:tcPr>
          <w:p>
            <w:pPr/>
            <w:r>
              <w:t>•Main.xaml</w:t>
            </w:r>
            <w:r>
              <w:br/>
            </w:r>
            <w:r>
              <w:t>•Framework\SetTransactionStatus.xaml</w:t>
            </w:r>
            <w:r>
              <w:br/>
            </w:r>
          </w:p>
        </w:tc>
      </w:tr>
      <w:tr>
        <w:tc>
          <w:tcPr>
            <w:tcW w:w="2310" w:type="pct"/>
          </w:tcPr>
          <w:p>
            <w:pPr/>
            <w:r>
              <w:t>\Framework\Process.xaml</w:t>
            </w:r>
          </w:p>
        </w:tc>
        <w:tc>
          <w:tcPr>
            <w:tcW w:w="2310" w:type="pct"/>
          </w:tcPr>
          <w:p>
            <w:pPr/>
            <w:r>
              <w:t>•Reusable Code\CreateDOFolder.xaml</w:t>
            </w:r>
            <w:r>
              <w:br/>
            </w:r>
            <w:r>
              <w:t>•SDMS\DailyProcessSequence.xaml</w:t>
            </w:r>
            <w:r>
              <w:br/>
            </w:r>
            <w:r>
              <w:t>•Reusable Code\CreateExcelTimesheetFolder.xaml</w:t>
            </w:r>
            <w:r>
              <w:br/>
            </w:r>
            <w:r>
              <w:t>•SDMS\MonthlyProcessSequence.xaml</w:t>
            </w:r>
            <w:r>
              <w:br/>
            </w:r>
          </w:p>
        </w:tc>
        <w:tc>
          <w:tcPr>
            <w:tcW w:w="2310" w:type="pct"/>
          </w:tcPr>
          <w:p>
            <w:pPr/>
            <w:r>
              <w:t>•Main.xaml</w:t>
            </w:r>
            <w:r>
              <w:br/>
            </w:r>
            <w:r>
              <w:t>•Tests\ProcessTestCase.xaml</w:t>
            </w:r>
            <w:r>
              <w:br/>
            </w:r>
          </w:p>
        </w:tc>
      </w:tr>
      <w:tr>
        <w:tc>
          <w:tcPr>
            <w:tcW w:w="2310" w:type="pct"/>
          </w:tcPr>
          <w:p>
            <w:pPr/>
            <w:r>
              <w:t>\Framework\RetryCurrentTransaction.xaml</w:t>
            </w:r>
          </w:p>
        </w:tc>
        <w:tc>
          <w:tcPr>
            <w:tcW w:w="2310" w:type="pct"/>
          </w:tcPr>
          <w:p>
            <w:pPr/>
          </w:p>
        </w:tc>
        <w:tc>
          <w:tcPr>
            <w:tcW w:w="2310" w:type="pct"/>
          </w:tcPr>
          <w:p>
            <w:pPr/>
          </w:p>
        </w:tc>
      </w:tr>
      <w:tr>
        <w:tc>
          <w:tcPr>
            <w:tcW w:w="2310" w:type="pct"/>
          </w:tcPr>
          <w:p>
            <w:pPr/>
            <w:r>
              <w:t>\Framework\SetTransactionStatus.xaml</w:t>
            </w:r>
          </w:p>
        </w:tc>
        <w:tc>
          <w:tcPr>
            <w:tcW w:w="2310" w:type="pct"/>
          </w:tcPr>
          <w:p>
            <w:pPr/>
            <w:r>
              <w:t>•Reusable Code\SetStatusSuccess.xaml</w:t>
            </w:r>
            <w:r>
              <w:br/>
            </w:r>
            <w:r>
              <w:t>•Reusable Code\SetStatusBE.xaml</w:t>
            </w:r>
            <w:r>
              <w:br/>
            </w:r>
            <w:r>
              <w:t>•Framework\TakeScreenshot.xaml</w:t>
            </w:r>
            <w:r>
              <w:br/>
            </w:r>
            <w:r>
              <w:t>•Reusable Code\SetStatusSE.xaml</w:t>
            </w:r>
            <w:r>
              <w:br/>
            </w:r>
            <w:r>
              <w:t>•Framework/RetryCurrentTransaction.xaml</w:t>
            </w:r>
            <w:r>
              <w:br/>
            </w:r>
            <w:r>
              <w:t>•Framework\CloseAllApplications.xaml</w:t>
            </w:r>
            <w:r>
              <w:br/>
            </w:r>
            <w:r>
              <w:t>•Framework\KillAllProcesses.xaml</w:t>
            </w:r>
            <w:r>
              <w:br/>
            </w:r>
          </w:p>
        </w:tc>
        <w:tc>
          <w:tcPr>
            <w:tcW w:w="2310" w:type="pct"/>
          </w:tcPr>
          <w:p>
            <w:pPr/>
            <w:r>
              <w:t>•Main.xaml</w:t>
            </w:r>
            <w:r>
              <w:br/>
            </w:r>
          </w:p>
        </w:tc>
      </w:tr>
      <w:tr>
        <w:tc>
          <w:tcPr>
            <w:tcW w:w="2310" w:type="pct"/>
          </w:tcPr>
          <w:p>
            <w:pPr/>
            <w:r>
              <w:t>\Framework\TakeScreenshot.xaml</w:t>
            </w:r>
          </w:p>
        </w:tc>
        <w:tc>
          <w:tcPr>
            <w:tcW w:w="2310" w:type="pct"/>
          </w:tcPr>
          <w:p>
            <w:pPr/>
          </w:p>
        </w:tc>
        <w:tc>
          <w:tcPr>
            <w:tcW w:w="2310" w:type="pct"/>
          </w:tcPr>
          <w:p>
            <w:pPr/>
            <w:r>
              <w:t>•Framework\SetTransactionStatus.xaml</w:t>
            </w:r>
            <w:r>
              <w:br/>
            </w:r>
            <w:r>
              <w:t>•Reusable Code\SendExceptionEmail.xaml</w:t>
            </w:r>
            <w:r>
              <w:br/>
            </w:r>
            <w:r>
              <w:t>•Reusable Code\SendExceptionEmailForTimeSheet.xaml</w:t>
            </w:r>
            <w:r>
              <w:br/>
            </w:r>
          </w:p>
        </w:tc>
      </w:tr>
      <w:tr>
        <w:tc>
          <w:tcPr>
            <w:tcW w:w="2310" w:type="pct"/>
          </w:tcPr>
          <w:p>
            <w:pPr/>
            <w:r>
              <w:t>\Reusable Code\CheckAllColumnsMasterFile.xaml</w:t>
            </w:r>
          </w:p>
        </w:tc>
        <w:tc>
          <w:tcPr>
            <w:tcW w:w="2310" w:type="pct"/>
          </w:tcPr>
          <w:p>
            <w:pPr/>
            <w:r>
              <w:t>•Reusable Code\CheckEachColumn.xaml</w:t>
            </w:r>
            <w:r>
              <w:br/>
            </w:r>
          </w:p>
        </w:tc>
        <w:tc>
          <w:tcPr>
            <w:tcW w:w="2310" w:type="pct"/>
          </w:tcPr>
          <w:p>
            <w:pPr/>
            <w:r>
              <w:t>•Framework\InitAllApplications.xaml</w:t>
            </w:r>
            <w:r>
              <w:br/>
            </w:r>
          </w:p>
        </w:tc>
      </w:tr>
      <w:tr>
        <w:tc>
          <w:tcPr>
            <w:tcW w:w="2310" w:type="pct"/>
          </w:tcPr>
          <w:p>
            <w:pPr/>
            <w:r>
              <w:t>\Reusable Code\CheckBusinessConfigSheet.xaml</w:t>
            </w:r>
          </w:p>
        </w:tc>
        <w:tc>
          <w:tcPr>
            <w:tcW w:w="2310" w:type="pct"/>
          </w:tcPr>
          <w:p>
            <w:pPr/>
            <w:r>
              <w:t>•Reusable Code\SendExceptionEmailConfig.xaml</w:t>
            </w:r>
            <w:r>
              <w:br/>
            </w:r>
          </w:p>
        </w:tc>
        <w:tc>
          <w:tcPr>
            <w:tcW w:w="2310" w:type="pct"/>
          </w:tcPr>
          <w:p>
            <w:pPr/>
            <w:r>
              <w:t>•Main.xaml</w:t>
            </w:r>
            <w:r>
              <w:br/>
            </w:r>
          </w:p>
        </w:tc>
      </w:tr>
      <w:tr>
        <w:tc>
          <w:tcPr>
            <w:tcW w:w="2310" w:type="pct"/>
          </w:tcPr>
          <w:p>
            <w:pPr/>
            <w:r>
              <w:t>\Reusable Code\CheckEachColumn.xaml</w:t>
            </w:r>
          </w:p>
        </w:tc>
        <w:tc>
          <w:tcPr>
            <w:tcW w:w="2310" w:type="pct"/>
          </w:tcPr>
          <w:p>
            <w:pPr/>
          </w:p>
        </w:tc>
        <w:tc>
          <w:tcPr>
            <w:tcW w:w="2310" w:type="pct"/>
          </w:tcPr>
          <w:p>
            <w:pPr/>
            <w:r>
              <w:t>•Reusable Code\CheckAllColumnsMasterFile.xaml</w:t>
            </w:r>
            <w:r>
              <w:br/>
            </w:r>
          </w:p>
        </w:tc>
      </w:tr>
      <w:tr>
        <w:tc>
          <w:tcPr>
            <w:tcW w:w="2310" w:type="pct"/>
          </w:tcPr>
          <w:p>
            <w:pPr/>
            <w:r>
              <w:t>\Reusable Code\CheckPopups.xaml</w:t>
            </w:r>
          </w:p>
        </w:tc>
        <w:tc>
          <w:tcPr>
            <w:tcW w:w="2310" w:type="pct"/>
          </w:tcPr>
          <w:p>
            <w:pPr/>
          </w:p>
        </w:tc>
        <w:tc>
          <w:tcPr>
            <w:tcW w:w="2310" w:type="pct"/>
          </w:tcPr>
          <w:p>
            <w:pPr/>
            <w:r>
              <w:t>•SDMS\SDMSLogin.xaml</w:t>
            </w:r>
            <w:r>
              <w:br/>
            </w:r>
          </w:p>
        </w:tc>
      </w:tr>
      <w:tr>
        <w:tc>
          <w:tcPr>
            <w:tcW w:w="2310" w:type="pct"/>
          </w:tcPr>
          <w:p>
            <w:pPr/>
            <w:r>
              <w:t>\Reusable Code\CleanScreenshotFolder.xaml</w:t>
            </w:r>
          </w:p>
        </w:tc>
        <w:tc>
          <w:tcPr>
            <w:tcW w:w="2310" w:type="pct"/>
          </w:tcPr>
          <w:p>
            <w:pPr/>
          </w:p>
        </w:tc>
        <w:tc>
          <w:tcPr>
            <w:tcW w:w="2310" w:type="pct"/>
          </w:tcPr>
          <w:p>
            <w:pPr/>
            <w:r>
              <w:t>•Main.xaml</w:t>
            </w:r>
            <w:r>
              <w:br/>
            </w:r>
          </w:p>
        </w:tc>
      </w:tr>
      <w:tr>
        <w:tc>
          <w:tcPr>
            <w:tcW w:w="2310" w:type="pct"/>
          </w:tcPr>
          <w:p>
            <w:pPr/>
            <w:r>
              <w:t>\Reusable Code\ConfirmFileDownload.xaml</w:t>
            </w:r>
          </w:p>
        </w:tc>
        <w:tc>
          <w:tcPr>
            <w:tcW w:w="2310" w:type="pct"/>
          </w:tcPr>
          <w:p>
            <w:pPr/>
          </w:p>
        </w:tc>
        <w:tc>
          <w:tcPr>
            <w:tcW w:w="2310" w:type="pct"/>
          </w:tcPr>
          <w:p>
            <w:pPr/>
            <w:r>
              <w:t>•Reusable Code\RetryDownloadTimesheet.xaml</w:t>
            </w:r>
            <w:r>
              <w:br/>
            </w:r>
          </w:p>
        </w:tc>
      </w:tr>
      <w:tr>
        <w:tc>
          <w:tcPr>
            <w:tcW w:w="2310" w:type="pct"/>
          </w:tcPr>
          <w:p>
            <w:pPr/>
            <w:r>
              <w:t>\Reusable Code\CreateDOFolder.xaml</w:t>
            </w:r>
          </w:p>
        </w:tc>
        <w:tc>
          <w:tcPr>
            <w:tcW w:w="2310" w:type="pct"/>
          </w:tcPr>
          <w:p>
            <w:pPr/>
          </w:p>
        </w:tc>
        <w:tc>
          <w:tcPr>
            <w:tcW w:w="2310" w:type="pct"/>
          </w:tcPr>
          <w:p>
            <w:pPr/>
            <w:r>
              <w:t>•Framework\Process.xaml</w:t>
            </w:r>
            <w:r>
              <w:br/>
            </w:r>
          </w:p>
        </w:tc>
      </w:tr>
      <w:tr>
        <w:tc>
          <w:tcPr>
            <w:tcW w:w="2310" w:type="pct"/>
          </w:tcPr>
          <w:p>
            <w:pPr/>
            <w:r>
              <w:t>\Reusable Code\CreateExcelTimesheetFolder.xaml</w:t>
            </w:r>
          </w:p>
        </w:tc>
        <w:tc>
          <w:tcPr>
            <w:tcW w:w="2310" w:type="pct"/>
          </w:tcPr>
          <w:p>
            <w:pPr/>
          </w:p>
        </w:tc>
        <w:tc>
          <w:tcPr>
            <w:tcW w:w="2310" w:type="pct"/>
          </w:tcPr>
          <w:p>
            <w:pPr/>
            <w:r>
              <w:t>•Framework\Process.xaml</w:t>
            </w:r>
            <w:r>
              <w:br/>
            </w:r>
          </w:p>
        </w:tc>
      </w:tr>
      <w:tr>
        <w:tc>
          <w:tcPr>
            <w:tcW w:w="2310" w:type="pct"/>
          </w:tcPr>
          <w:p>
            <w:pPr/>
            <w:r>
              <w:t>\Reusable Code\CreateInputFolder.xaml</w:t>
            </w:r>
          </w:p>
        </w:tc>
        <w:tc>
          <w:tcPr>
            <w:tcW w:w="2310" w:type="pct"/>
          </w:tcPr>
          <w:p>
            <w:pPr/>
          </w:p>
        </w:tc>
        <w:tc>
          <w:tcPr>
            <w:tcW w:w="2310" w:type="pct"/>
          </w:tcPr>
          <w:p>
            <w:pPr/>
            <w:r>
              <w:t>•Framework\GetTransactionData.xaml</w:t>
            </w:r>
            <w:r>
              <w:br/>
            </w:r>
          </w:p>
        </w:tc>
      </w:tr>
      <w:tr>
        <w:tc>
          <w:tcPr>
            <w:tcW w:w="2310" w:type="pct"/>
          </w:tcPr>
          <w:p>
            <w:pPr/>
            <w:r>
              <w:t>\Reusable Code\CreateMasterFileFolders.xaml</w:t>
            </w:r>
          </w:p>
        </w:tc>
        <w:tc>
          <w:tcPr>
            <w:tcW w:w="2310" w:type="pct"/>
          </w:tcPr>
          <w:p>
            <w:pPr/>
          </w:p>
        </w:tc>
        <w:tc>
          <w:tcPr>
            <w:tcW w:w="2310" w:type="pct"/>
          </w:tcPr>
          <w:p>
            <w:pPr/>
            <w:r>
              <w:t>•Main.xaml</w:t>
            </w:r>
            <w:r>
              <w:br/>
            </w:r>
          </w:p>
        </w:tc>
      </w:tr>
      <w:tr>
        <w:tc>
          <w:tcPr>
            <w:tcW w:w="2310" w:type="pct"/>
          </w:tcPr>
          <w:p>
            <w:pPr/>
            <w:r>
              <w:t>\Reusable Code\CreateMasterOutputFile.xaml</w:t>
            </w:r>
          </w:p>
        </w:tc>
        <w:tc>
          <w:tcPr>
            <w:tcW w:w="2310" w:type="pct"/>
          </w:tcPr>
          <w:p>
            <w:pPr/>
          </w:p>
        </w:tc>
        <w:tc>
          <w:tcPr>
            <w:tcW w:w="2310" w:type="pct"/>
          </w:tcPr>
          <w:p>
            <w:pPr/>
            <w:r>
              <w:t>•Framework\GetTransactionData.xaml</w:t>
            </w:r>
            <w:r>
              <w:br/>
            </w:r>
          </w:p>
        </w:tc>
      </w:tr>
      <w:tr>
        <w:tc>
          <w:tcPr>
            <w:tcW w:w="2310" w:type="pct"/>
          </w:tcPr>
          <w:p>
            <w:pPr/>
            <w:r>
              <w:t>\Reusable Code\CreateTimesheetFolder.xaml</w:t>
            </w:r>
          </w:p>
        </w:tc>
        <w:tc>
          <w:tcPr>
            <w:tcW w:w="2310" w:type="pct"/>
          </w:tcPr>
          <w:p>
            <w:pPr/>
          </w:p>
        </w:tc>
        <w:tc>
          <w:tcPr>
            <w:tcW w:w="2310" w:type="pct"/>
          </w:tcPr>
          <w:p>
            <w:pPr/>
            <w:r>
              <w:t>•Framework\GetTransactionData.xaml</w:t>
            </w:r>
            <w:r>
              <w:br/>
            </w:r>
          </w:p>
        </w:tc>
      </w:tr>
      <w:tr>
        <w:tc>
          <w:tcPr>
            <w:tcW w:w="2310" w:type="pct"/>
          </w:tcPr>
          <w:p>
            <w:pPr/>
            <w:r>
              <w:t>\Reusable Code\NetworkFileAccessible.xaml</w:t>
            </w:r>
          </w:p>
        </w:tc>
        <w:tc>
          <w:tcPr>
            <w:tcW w:w="2310" w:type="pct"/>
          </w:tcPr>
          <w:p>
            <w:pPr/>
          </w:p>
        </w:tc>
        <w:tc>
          <w:tcPr>
            <w:tcW w:w="2310" w:type="pct"/>
          </w:tcPr>
          <w:p>
            <w:pPr/>
            <w:r>
              <w:t>•Framework\InitAllApplications.xaml</w:t>
            </w:r>
            <w:r>
              <w:br/>
            </w:r>
          </w:p>
        </w:tc>
      </w:tr>
      <w:tr>
        <w:tc>
          <w:tcPr>
            <w:tcW w:w="2310" w:type="pct"/>
          </w:tcPr>
          <w:p>
            <w:pPr/>
            <w:r>
              <w:t>\Reusable Code\NetworkFolderAccessible.xaml</w:t>
            </w:r>
          </w:p>
        </w:tc>
        <w:tc>
          <w:tcPr>
            <w:tcW w:w="2310" w:type="pct"/>
          </w:tcPr>
          <w:p>
            <w:pPr/>
          </w:p>
        </w:tc>
        <w:tc>
          <w:tcPr>
            <w:tcW w:w="2310" w:type="pct"/>
          </w:tcPr>
          <w:p>
            <w:pPr/>
            <w:r>
              <w:t>•Framework\InitAllApplications.xaml</w:t>
            </w:r>
            <w:r>
              <w:br/>
            </w:r>
          </w:p>
        </w:tc>
      </w:tr>
      <w:tr>
        <w:tc>
          <w:tcPr>
            <w:tcW w:w="2310" w:type="pct"/>
          </w:tcPr>
          <w:p>
            <w:pPr/>
            <w:r>
              <w:t>\Reusable Code\OpenDOPageDaily.xaml</w:t>
            </w:r>
          </w:p>
        </w:tc>
        <w:tc>
          <w:tcPr>
            <w:tcW w:w="2310" w:type="pct"/>
          </w:tcPr>
          <w:p>
            <w:pPr/>
          </w:p>
        </w:tc>
        <w:tc>
          <w:tcPr>
            <w:tcW w:w="2310" w:type="pct"/>
          </w:tcPr>
          <w:p>
            <w:pPr/>
            <w:r>
              <w:t>•Framework\GetTransactionData.xaml</w:t>
            </w:r>
            <w:r>
              <w:br/>
            </w:r>
            <w:r>
              <w:t>•SDMS\ExtractInputDaily.xaml</w:t>
            </w:r>
            <w:r>
              <w:br/>
            </w:r>
          </w:p>
        </w:tc>
      </w:tr>
      <w:tr>
        <w:tc>
          <w:tcPr>
            <w:tcW w:w="2310" w:type="pct"/>
          </w:tcPr>
          <w:p>
            <w:pPr/>
            <w:r>
              <w:t>\Reusable Code\OpenJobPageMonthly.xaml</w:t>
            </w:r>
          </w:p>
        </w:tc>
        <w:tc>
          <w:tcPr>
            <w:tcW w:w="2310" w:type="pct"/>
          </w:tcPr>
          <w:p>
            <w:pPr/>
          </w:p>
        </w:tc>
        <w:tc>
          <w:tcPr>
            <w:tcW w:w="2310" w:type="pct"/>
          </w:tcPr>
          <w:p>
            <w:pPr/>
            <w:r>
              <w:t>•SDMS\ExtractInputMonthly.xaml</w:t>
            </w:r>
            <w:r>
              <w:br/>
            </w:r>
          </w:p>
        </w:tc>
      </w:tr>
      <w:tr>
        <w:tc>
          <w:tcPr>
            <w:tcW w:w="2310" w:type="pct"/>
          </w:tcPr>
          <w:p>
            <w:pPr/>
            <w:r>
              <w:t>\Reusable Code\ProcessStartNotification.xaml</w:t>
            </w:r>
          </w:p>
        </w:tc>
        <w:tc>
          <w:tcPr>
            <w:tcW w:w="2310" w:type="pct"/>
          </w:tcPr>
          <w:p>
            <w:pPr/>
          </w:p>
        </w:tc>
        <w:tc>
          <w:tcPr>
            <w:tcW w:w="2310" w:type="pct"/>
          </w:tcPr>
          <w:p>
            <w:pPr/>
            <w:r>
              <w:t>•Framework\InitAllApplications.xaml</w:t>
            </w:r>
            <w:r>
              <w:br/>
            </w:r>
          </w:p>
        </w:tc>
      </w:tr>
      <w:tr>
        <w:tc>
          <w:tcPr>
            <w:tcW w:w="2310" w:type="pct"/>
          </w:tcPr>
          <w:p>
            <w:pPr/>
            <w:r>
              <w:t>\Reusable Code\ReadScheduleDetailFile.xaml</w:t>
            </w:r>
          </w:p>
        </w:tc>
        <w:tc>
          <w:tcPr>
            <w:tcW w:w="2310" w:type="pct"/>
          </w:tcPr>
          <w:p>
            <w:pPr/>
          </w:p>
        </w:tc>
        <w:tc>
          <w:tcPr>
            <w:tcW w:w="2310" w:type="pct"/>
          </w:tcPr>
          <w:p>
            <w:pPr/>
            <w:r>
              <w:t>•Framework\GetTransactionData.xaml</w:t>
            </w:r>
            <w:r>
              <w:br/>
            </w:r>
          </w:p>
        </w:tc>
      </w:tr>
      <w:tr>
        <w:tc>
          <w:tcPr>
            <w:tcW w:w="2310" w:type="pct"/>
          </w:tcPr>
          <w:p>
            <w:pPr/>
            <w:r>
              <w:t>\Reusable Code\RetryDOPDFFile.xaml</w:t>
            </w:r>
          </w:p>
        </w:tc>
        <w:tc>
          <w:tcPr>
            <w:tcW w:w="2310" w:type="pct"/>
          </w:tcPr>
          <w:p>
            <w:pPr/>
          </w:p>
        </w:tc>
        <w:tc>
          <w:tcPr>
            <w:tcW w:w="2310" w:type="pct"/>
          </w:tcPr>
          <w:p>
            <w:pPr/>
            <w:r>
              <w:t>•SDMS\DailyProcessSequence.xaml</w:t>
            </w:r>
            <w:r>
              <w:br/>
            </w:r>
          </w:p>
        </w:tc>
      </w:tr>
      <w:tr>
        <w:tc>
          <w:tcPr>
            <w:tcW w:w="2310" w:type="pct"/>
          </w:tcPr>
          <w:p>
            <w:pPr/>
            <w:r>
              <w:t>\Reusable Code\RetryDownloadTimesheet.xaml</w:t>
            </w:r>
          </w:p>
        </w:tc>
        <w:tc>
          <w:tcPr>
            <w:tcW w:w="2310" w:type="pct"/>
          </w:tcPr>
          <w:p>
            <w:pPr/>
            <w:r>
              <w:t>•Reusable Code\ConfirmFileDownload.xaml</w:t>
            </w:r>
            <w:r>
              <w:br/>
            </w:r>
            <w:r>
              <w:t>•Reusable Code\SendExceptionEmailForTimeSheet.xaml</w:t>
            </w:r>
            <w:r>
              <w:br/>
            </w:r>
          </w:p>
        </w:tc>
        <w:tc>
          <w:tcPr>
            <w:tcW w:w="2310" w:type="pct"/>
          </w:tcPr>
          <w:p>
            <w:pPr/>
            <w:r>
              <w:t>•SDMS\ExtractInputMonthly.xaml</w:t>
            </w:r>
            <w:r>
              <w:br/>
            </w:r>
          </w:p>
        </w:tc>
      </w:tr>
      <w:tr>
        <w:tc>
          <w:tcPr>
            <w:tcW w:w="2310" w:type="pct"/>
          </w:tcPr>
          <w:p>
            <w:pPr/>
            <w:r>
              <w:t>\Reusable Code\SendExceptionEmail.xaml</w:t>
            </w:r>
          </w:p>
        </w:tc>
        <w:tc>
          <w:tcPr>
            <w:tcW w:w="2310" w:type="pct"/>
          </w:tcPr>
          <w:p>
            <w:pPr/>
            <w:r>
              <w:t>•Framework\TakeScreenshot.xaml</w:t>
            </w:r>
            <w:r>
              <w:br/>
            </w:r>
          </w:p>
        </w:tc>
        <w:tc>
          <w:tcPr>
            <w:tcW w:w="2310" w:type="pct"/>
          </w:tcPr>
          <w:p>
            <w:pPr/>
            <w:r>
              <w:t>•Main.xaml</w:t>
            </w:r>
            <w:r>
              <w:br/>
            </w:r>
            <w:r>
              <w:t>•Framework\InitAllApplications.xaml</w:t>
            </w:r>
            <w:r>
              <w:br/>
            </w:r>
            <w:r>
              <w:t>•SDMS\ExtractInputConsolidated.xaml</w:t>
            </w:r>
            <w:r>
              <w:br/>
            </w:r>
            <w:r>
              <w:t>•SDMS\ExtractInputDaily.xaml</w:t>
            </w:r>
            <w:r>
              <w:br/>
            </w:r>
            <w:r>
              <w:t>•SDMS\ExtractInputMonthly.xaml</w:t>
            </w:r>
            <w:r>
              <w:br/>
            </w:r>
          </w:p>
        </w:tc>
      </w:tr>
      <w:tr>
        <w:tc>
          <w:tcPr>
            <w:tcW w:w="2310" w:type="pct"/>
          </w:tcPr>
          <w:p>
            <w:pPr/>
            <w:r>
              <w:t>\Reusable Code\SendExceptionEmailConfig.xaml</w:t>
            </w:r>
          </w:p>
        </w:tc>
        <w:tc>
          <w:tcPr>
            <w:tcW w:w="2310" w:type="pct"/>
          </w:tcPr>
          <w:p>
            <w:pPr/>
          </w:p>
        </w:tc>
        <w:tc>
          <w:tcPr>
            <w:tcW w:w="2310" w:type="pct"/>
          </w:tcPr>
          <w:p>
            <w:pPr/>
            <w:r>
              <w:t>•Reusable Code\CheckBusinessConfigSheet.xaml</w:t>
            </w:r>
            <w:r>
              <w:br/>
            </w:r>
          </w:p>
        </w:tc>
      </w:tr>
      <w:tr>
        <w:tc>
          <w:tcPr>
            <w:tcW w:w="2310" w:type="pct"/>
          </w:tcPr>
          <w:p>
            <w:pPr/>
            <w:r>
              <w:t>\Reusable Code\SendExceptionEmailForTimeSheet.xaml</w:t>
            </w:r>
          </w:p>
        </w:tc>
        <w:tc>
          <w:tcPr>
            <w:tcW w:w="2310" w:type="pct"/>
          </w:tcPr>
          <w:p>
            <w:pPr/>
            <w:r>
              <w:t>•Framework\TakeScreenshot.xaml</w:t>
            </w:r>
            <w:r>
              <w:br/>
            </w:r>
          </w:p>
        </w:tc>
        <w:tc>
          <w:tcPr>
            <w:tcW w:w="2310" w:type="pct"/>
          </w:tcPr>
          <w:p>
            <w:pPr/>
            <w:r>
              <w:t>•Reusable Code\RetryDownloadTimesheet.xaml</w:t>
            </w:r>
            <w:r>
              <w:br/>
            </w:r>
          </w:p>
        </w:tc>
      </w:tr>
      <w:tr>
        <w:tc>
          <w:tcPr>
            <w:tcW w:w="2310" w:type="pct"/>
          </w:tcPr>
          <w:p>
            <w:pPr/>
            <w:r>
              <w:t>\Reusable Code\SendExceptionEmailNoData.xaml</w:t>
            </w:r>
          </w:p>
        </w:tc>
        <w:tc>
          <w:tcPr>
            <w:tcW w:w="2310" w:type="pct"/>
          </w:tcPr>
          <w:p>
            <w:pPr/>
          </w:p>
        </w:tc>
        <w:tc>
          <w:tcPr>
            <w:tcW w:w="2310" w:type="pct"/>
          </w:tcPr>
          <w:p>
            <w:pPr/>
            <w:r>
              <w:t>•CheckInputRecordsMonthly.xaml</w:t>
            </w:r>
            <w:r>
              <w:br/>
            </w:r>
            <w:r>
              <w:t>•SDMS\CheckInputRecords.xaml</w:t>
            </w:r>
            <w:r>
              <w:br/>
            </w:r>
            <w:r>
              <w:t>•SDMS\ExtractInputConsolidated.xaml</w:t>
            </w:r>
            <w:r>
              <w:br/>
            </w:r>
            <w:r>
              <w:t>•SDMS\ExtractInputDaily.xaml</w:t>
            </w:r>
            <w:r>
              <w:br/>
            </w:r>
            <w:r>
              <w:t>•SDMS\ExtractInputMonthly.xaml</w:t>
            </w:r>
            <w:r>
              <w:br/>
            </w:r>
          </w:p>
        </w:tc>
      </w:tr>
      <w:tr>
        <w:tc>
          <w:tcPr>
            <w:tcW w:w="2310" w:type="pct"/>
          </w:tcPr>
          <w:p>
            <w:pPr/>
            <w:r>
              <w:t>\Reusable Code\SendExceptionEmailNoDataCust.xaml</w:t>
            </w:r>
          </w:p>
        </w:tc>
        <w:tc>
          <w:tcPr>
            <w:tcW w:w="2310" w:type="pct"/>
          </w:tcPr>
          <w:p>
            <w:pPr/>
          </w:p>
        </w:tc>
        <w:tc>
          <w:tcPr>
            <w:tcW w:w="2310" w:type="pct"/>
          </w:tcPr>
          <w:p>
            <w:pPr/>
            <w:r>
              <w:t>•ScrapeDataForConsoSub.xaml</w:t>
            </w:r>
            <w:r>
              <w:br/>
            </w:r>
            <w:r>
              <w:t>•SDMS\ScrapeDataForCustomerConso.xaml</w:t>
            </w:r>
            <w:r>
              <w:br/>
            </w:r>
          </w:p>
        </w:tc>
      </w:tr>
      <w:tr>
        <w:tc>
          <w:tcPr>
            <w:tcW w:w="2310" w:type="pct"/>
          </w:tcPr>
          <w:p>
            <w:pPr/>
            <w:r>
              <w:t>\Reusable Code\SendExceptionEmailNoSS.xaml</w:t>
            </w:r>
          </w:p>
        </w:tc>
        <w:tc>
          <w:tcPr>
            <w:tcW w:w="2310" w:type="pct"/>
          </w:tcPr>
          <w:p>
            <w:pPr/>
          </w:p>
        </w:tc>
        <w:tc>
          <w:tcPr>
            <w:tcW w:w="2310" w:type="pct"/>
          </w:tcPr>
          <w:p>
            <w:pPr/>
            <w:r>
              <w:t>•Main.xaml</w:t>
            </w:r>
            <w:r>
              <w:br/>
            </w:r>
            <w:r>
              <w:t>•Framework\InitAllApplications.xaml</w:t>
            </w:r>
            <w:r>
              <w:br/>
            </w:r>
          </w:p>
        </w:tc>
      </w:tr>
      <w:tr>
        <w:tc>
          <w:tcPr>
            <w:tcW w:w="2310" w:type="pct"/>
          </w:tcPr>
          <w:p>
            <w:pPr/>
            <w:r>
              <w:t>\Reusable Code\SendReport.xaml</w:t>
            </w:r>
          </w:p>
        </w:tc>
        <w:tc>
          <w:tcPr>
            <w:tcW w:w="2310" w:type="pct"/>
          </w:tcPr>
          <w:p>
            <w:pPr/>
          </w:p>
        </w:tc>
        <w:tc>
          <w:tcPr>
            <w:tcW w:w="2310" w:type="pct"/>
          </w:tcPr>
          <w:p>
            <w:pPr/>
            <w:r>
              <w:t>•Framework\GetTransactionData.xaml</w:t>
            </w:r>
            <w:r>
              <w:br/>
            </w:r>
          </w:p>
        </w:tc>
      </w:tr>
      <w:tr>
        <w:tc>
          <w:tcPr>
            <w:tcW w:w="2310" w:type="pct"/>
          </w:tcPr>
          <w:p>
            <w:pPr/>
            <w:r>
              <w:t>\Reusable Code\SetStatusBE.xaml</w:t>
            </w:r>
          </w:p>
        </w:tc>
        <w:tc>
          <w:tcPr>
            <w:tcW w:w="2310" w:type="pct"/>
          </w:tcPr>
          <w:p>
            <w:pPr/>
          </w:p>
        </w:tc>
        <w:tc>
          <w:tcPr>
            <w:tcW w:w="2310" w:type="pct"/>
          </w:tcPr>
          <w:p>
            <w:pPr/>
            <w:r>
              <w:t>•Framework\SetTransactionStatus.xaml</w:t>
            </w:r>
            <w:r>
              <w:br/>
            </w:r>
          </w:p>
        </w:tc>
      </w:tr>
      <w:tr>
        <w:tc>
          <w:tcPr>
            <w:tcW w:w="2310" w:type="pct"/>
          </w:tcPr>
          <w:p>
            <w:pPr/>
            <w:r>
              <w:t>\Reusable Code\SetStatusSE.xaml</w:t>
            </w:r>
          </w:p>
        </w:tc>
        <w:tc>
          <w:tcPr>
            <w:tcW w:w="2310" w:type="pct"/>
          </w:tcPr>
          <w:p>
            <w:pPr/>
          </w:p>
        </w:tc>
        <w:tc>
          <w:tcPr>
            <w:tcW w:w="2310" w:type="pct"/>
          </w:tcPr>
          <w:p>
            <w:pPr/>
            <w:r>
              <w:t>•Framework\SetTransactionStatus.xaml</w:t>
            </w:r>
            <w:r>
              <w:br/>
            </w:r>
          </w:p>
        </w:tc>
      </w:tr>
      <w:tr>
        <w:tc>
          <w:tcPr>
            <w:tcW w:w="2310" w:type="pct"/>
          </w:tcPr>
          <w:p>
            <w:pPr/>
            <w:r>
              <w:t>\Reusable Code\SetStatusSuccess.xaml</w:t>
            </w:r>
          </w:p>
        </w:tc>
        <w:tc>
          <w:tcPr>
            <w:tcW w:w="2310" w:type="pct"/>
          </w:tcPr>
          <w:p>
            <w:pPr/>
          </w:p>
        </w:tc>
        <w:tc>
          <w:tcPr>
            <w:tcW w:w="2310" w:type="pct"/>
          </w:tcPr>
          <w:p>
            <w:pPr/>
            <w:r>
              <w:t>•Framework\SetTransactionStatus.xaml</w:t>
            </w:r>
            <w:r>
              <w:br/>
            </w:r>
          </w:p>
        </w:tc>
      </w:tr>
      <w:tr>
        <w:tc>
          <w:tcPr>
            <w:tcW w:w="2310" w:type="pct"/>
          </w:tcPr>
          <w:p>
            <w:pPr/>
            <w:r>
              <w:t>\SDMS\CheckInputRecords.xaml</w:t>
            </w:r>
          </w:p>
        </w:tc>
        <w:tc>
          <w:tcPr>
            <w:tcW w:w="2310" w:type="pct"/>
          </w:tcPr>
          <w:p>
            <w:pPr/>
            <w:r>
              <w:t>•Reusable Code\SendExceptionEmailNoData.xaml</w:t>
            </w:r>
            <w:r>
              <w:br/>
            </w:r>
          </w:p>
        </w:tc>
        <w:tc>
          <w:tcPr>
            <w:tcW w:w="2310" w:type="pct"/>
          </w:tcPr>
          <w:p>
            <w:pPr/>
            <w:r>
              <w:t>•SDMS\ExtractInputDaily.xaml</w:t>
            </w:r>
            <w:r>
              <w:br/>
            </w:r>
          </w:p>
        </w:tc>
      </w:tr>
      <w:tr>
        <w:tc>
          <w:tcPr>
            <w:tcW w:w="2310" w:type="pct"/>
          </w:tcPr>
          <w:p>
            <w:pPr/>
            <w:r>
              <w:t>\SDMS\DailyProcessSequence.xaml</w:t>
            </w:r>
          </w:p>
        </w:tc>
        <w:tc>
          <w:tcPr>
            <w:tcW w:w="2310" w:type="pct"/>
          </w:tcPr>
          <w:p>
            <w:pPr/>
            <w:r>
              <w:t>•Reusable Code\RetryDOPDFFile.xaml</w:t>
            </w:r>
            <w:r>
              <w:br/>
            </w:r>
          </w:p>
        </w:tc>
        <w:tc>
          <w:tcPr>
            <w:tcW w:w="2310" w:type="pct"/>
          </w:tcPr>
          <w:p>
            <w:pPr/>
            <w:r>
              <w:t>•Framework\Process.xaml</w:t>
            </w:r>
            <w:r>
              <w:br/>
            </w:r>
          </w:p>
        </w:tc>
      </w:tr>
      <w:tr>
        <w:tc>
          <w:tcPr>
            <w:tcW w:w="2310" w:type="pct"/>
          </w:tcPr>
          <w:p>
            <w:pPr/>
            <w:r>
              <w:t>\SDMS\ExtractInputConsolidated.xaml</w:t>
            </w:r>
          </w:p>
        </w:tc>
        <w:tc>
          <w:tcPr>
            <w:tcW w:w="2310" w:type="pct"/>
          </w:tcPr>
          <w:p>
            <w:pPr/>
            <w:r>
              <w:t>•SDMS\ScrapeDataForCustomerConso.xaml</w:t>
            </w:r>
            <w:r>
              <w:br/>
            </w:r>
            <w:r>
              <w:t>•Reusable Code\SendExceptionEmail.xaml</w:t>
            </w:r>
            <w:r>
              <w:br/>
            </w:r>
            <w:r>
              <w:t>•Reusable Code\SendExceptionEmailNoData.xaml</w:t>
            </w:r>
            <w:r>
              <w:br/>
            </w:r>
          </w:p>
        </w:tc>
        <w:tc>
          <w:tcPr>
            <w:tcW w:w="2310" w:type="pct"/>
          </w:tcPr>
          <w:p>
            <w:pPr/>
            <w:r>
              <w:t>•Framework\GetTransactionData.xaml</w:t>
            </w:r>
            <w:r>
              <w:br/>
            </w:r>
          </w:p>
        </w:tc>
      </w:tr>
      <w:tr>
        <w:tc>
          <w:tcPr>
            <w:tcW w:w="2310" w:type="pct"/>
          </w:tcPr>
          <w:p>
            <w:pPr/>
            <w:r>
              <w:t>\SDMS\ExtractInputDaily.xaml</w:t>
            </w:r>
          </w:p>
        </w:tc>
        <w:tc>
          <w:tcPr>
            <w:tcW w:w="2310" w:type="pct"/>
          </w:tcPr>
          <w:p>
            <w:pPr/>
            <w:r>
              <w:t>•Reusable Code\OpenDOPageDaily.xaml</w:t>
            </w:r>
            <w:r>
              <w:br/>
            </w:r>
            <w:r>
              <w:t>•SDMS\CheckInputRecords.xaml</w:t>
            </w:r>
            <w:r>
              <w:br/>
            </w:r>
            <w:r>
              <w:t>•Reusable Code\SendExceptionEmail.xaml</w:t>
            </w:r>
            <w:r>
              <w:br/>
            </w:r>
            <w:r>
              <w:t>•Reusable Code\SendExceptionEmailNoData.xaml</w:t>
            </w:r>
            <w:r>
              <w:br/>
            </w:r>
          </w:p>
        </w:tc>
        <w:tc>
          <w:tcPr>
            <w:tcW w:w="2310" w:type="pct"/>
          </w:tcPr>
          <w:p>
            <w:pPr/>
            <w:r>
              <w:t>•Framework\GetTransactionData.xaml</w:t>
            </w:r>
            <w:r>
              <w:br/>
            </w:r>
          </w:p>
        </w:tc>
      </w:tr>
      <w:tr>
        <w:tc>
          <w:tcPr>
            <w:tcW w:w="2310" w:type="pct"/>
          </w:tcPr>
          <w:p>
            <w:pPr/>
            <w:r>
              <w:t>\SDMS\ExtractInputMonthly.xaml</w:t>
            </w:r>
          </w:p>
        </w:tc>
        <w:tc>
          <w:tcPr>
            <w:tcW w:w="2310" w:type="pct"/>
          </w:tcPr>
          <w:p>
            <w:pPr/>
            <w:r>
              <w:t>•Reusable Code\OpenJobPageMonthly.xaml</w:t>
            </w:r>
            <w:r>
              <w:br/>
            </w:r>
            <w:r>
              <w:t>•CheckInputRecordsMonthly.xaml</w:t>
            </w:r>
            <w:r>
              <w:br/>
            </w:r>
            <w:r>
              <w:t>•Reusable Code\SendExceptionEmailNoData.xaml</w:t>
            </w:r>
            <w:r>
              <w:br/>
            </w:r>
            <w:r>
              <w:t>•Reusable Code\RetryDownloadTimesheet.xaml</w:t>
            </w:r>
            <w:r>
              <w:br/>
            </w:r>
            <w:r>
              <w:t>•Reusable Code\SendExceptionEmail.xaml</w:t>
            </w:r>
            <w:r>
              <w:br/>
            </w:r>
          </w:p>
        </w:tc>
        <w:tc>
          <w:tcPr>
            <w:tcW w:w="2310" w:type="pct"/>
          </w:tcPr>
          <w:p>
            <w:pPr/>
            <w:r>
              <w:t>•Framework\GetTransactionData.xaml</w:t>
            </w:r>
            <w:r>
              <w:br/>
            </w:r>
          </w:p>
        </w:tc>
      </w:tr>
      <w:tr>
        <w:tc>
          <w:tcPr>
            <w:tcW w:w="2310" w:type="pct"/>
          </w:tcPr>
          <w:p>
            <w:pPr/>
            <w:r>
              <w:t>\SDMS\MonthlyProcessSequence.xaml</w:t>
            </w:r>
          </w:p>
        </w:tc>
        <w:tc>
          <w:tcPr>
            <w:tcW w:w="2310" w:type="pct"/>
          </w:tcPr>
          <w:p>
            <w:pPr/>
          </w:p>
        </w:tc>
        <w:tc>
          <w:tcPr>
            <w:tcW w:w="2310" w:type="pct"/>
          </w:tcPr>
          <w:p>
            <w:pPr/>
            <w:r>
              <w:t>•Framework\Process.xaml</w:t>
            </w:r>
            <w:r>
              <w:br/>
            </w:r>
          </w:p>
        </w:tc>
      </w:tr>
      <w:tr>
        <w:tc>
          <w:tcPr>
            <w:tcW w:w="2310" w:type="pct"/>
          </w:tcPr>
          <w:p>
            <w:pPr/>
            <w:r>
              <w:t>\SDMS\ScrapeDataForCustomerConso.xaml</w:t>
            </w:r>
          </w:p>
        </w:tc>
        <w:tc>
          <w:tcPr>
            <w:tcW w:w="2310" w:type="pct"/>
          </w:tcPr>
          <w:p>
            <w:pPr/>
            <w:r>
              <w:t>•Reusable Code\SendExceptionEmailNoDataCust.xaml</w:t>
            </w:r>
            <w:r>
              <w:br/>
            </w:r>
            <w:r>
              <w:t>•ScrapeDataForConsoSub.xaml</w:t>
            </w:r>
            <w:r>
              <w:br/>
            </w:r>
          </w:p>
        </w:tc>
        <w:tc>
          <w:tcPr>
            <w:tcW w:w="2310" w:type="pct"/>
          </w:tcPr>
          <w:p>
            <w:pPr/>
            <w:r>
              <w:t>•SDMS\ExtractInputConsolidated.xaml</w:t>
            </w:r>
            <w:r>
              <w:br/>
            </w:r>
          </w:p>
        </w:tc>
      </w:tr>
      <w:tr>
        <w:tc>
          <w:tcPr>
            <w:tcW w:w="2310" w:type="pct"/>
          </w:tcPr>
          <w:p>
            <w:pPr/>
            <w:r>
              <w:t>\SDMS\SDMSLogin.xaml</w:t>
            </w:r>
          </w:p>
        </w:tc>
        <w:tc>
          <w:tcPr>
            <w:tcW w:w="2310" w:type="pct"/>
          </w:tcPr>
          <w:p>
            <w:pPr/>
            <w:r>
              <w:t>•Reusable Code\CheckPopups.xaml</w:t>
            </w:r>
            <w:r>
              <w:br/>
            </w:r>
          </w:p>
        </w:tc>
        <w:tc>
          <w:tcPr>
            <w:tcW w:w="2310" w:type="pct"/>
          </w:tcPr>
          <w:p>
            <w:pPr/>
            <w:r>
              <w:t>•Framework\InitAllApplications.xaml</w:t>
            </w:r>
            <w:r>
              <w:br/>
            </w:r>
          </w:p>
        </w:tc>
      </w:tr>
      <w:tr>
        <w:tc>
          <w:tcPr>
            <w:tcW w:w="2310" w:type="pct"/>
          </w:tcPr>
          <w:p>
            <w:pPr/>
            <w:r>
              <w:t>\SDMS\SDMSLogout.xaml</w:t>
            </w:r>
          </w:p>
        </w:tc>
        <w:tc>
          <w:tcPr>
            <w:tcW w:w="2310" w:type="pct"/>
          </w:tcPr>
          <w:p>
            <w:pPr/>
          </w:p>
        </w:tc>
        <w:tc>
          <w:tcPr>
            <w:tcW w:w="2310" w:type="pct"/>
          </w:tcPr>
          <w:p>
            <w:pPr/>
            <w:r>
              <w:t>•Framework\CloseAllApplications.xaml</w:t>
            </w:r>
            <w:r>
              <w:br/>
            </w:r>
            <w:r>
              <w:t>•Framework\KillAllProcesses.xaml</w:t>
            </w:r>
            <w:r>
              <w:br/>
            </w:r>
          </w:p>
        </w:tc>
      </w:tr>
      <w:tr>
        <w:tc>
          <w:tcPr>
            <w:tcW w:w="2310" w:type="pct"/>
          </w:tcPr>
          <w:p>
            <w:pPr/>
            <w:r>
              <w:t>\SDMS\UpdateInputExcel.xaml</w:t>
            </w:r>
          </w:p>
        </w:tc>
        <w:tc>
          <w:tcPr>
            <w:tcW w:w="2310" w:type="pct"/>
          </w:tcPr>
          <w:p>
            <w:pPr/>
          </w:p>
        </w:tc>
        <w:tc>
          <w:tcPr>
            <w:tcW w:w="2310" w:type="pct"/>
          </w:tcPr>
          <w:p>
            <w:pPr/>
            <w:r>
              <w:t>•ScrapeDataForConsoSub.xaml</w:t>
            </w:r>
            <w:r>
              <w:br/>
            </w:r>
          </w:p>
        </w:tc>
      </w:tr>
      <w:tr>
        <w:tc>
          <w:tcPr>
            <w:tcW w:w="2310" w:type="pct"/>
          </w:tcPr>
          <w:p>
            <w:pPr/>
            <w:r>
              <w:t>\Tests\GeneralTestCase.xaml</w:t>
            </w:r>
          </w:p>
        </w:tc>
        <w:tc>
          <w:tcPr>
            <w:tcW w:w="2310" w:type="pct"/>
          </w:tcPr>
          <w:p>
            <w:pPr/>
            <w:r>
              <w:t>•[in_WorkflowFile]</w:t>
            </w:r>
            <w:r>
              <w:br/>
            </w:r>
          </w:p>
        </w:tc>
        <w:tc>
          <w:tcPr>
            <w:tcW w:w="2310" w:type="pct"/>
          </w:tcPr>
          <w:p>
            <w:pPr/>
          </w:p>
        </w:tc>
      </w:tr>
      <w:tr>
        <w:tc>
          <w:tcPr>
            <w:tcW w:w="2310" w:type="pct"/>
          </w:tcPr>
          <w:p>
            <w:pPr/>
            <w:r>
              <w:t>\Tests\GetTransactionDataTestCase.xaml</w:t>
            </w:r>
          </w:p>
        </w:tc>
        <w:tc>
          <w:tcPr>
            <w:tcW w:w="2310" w:type="pct"/>
          </w:tcPr>
          <w:p>
            <w:pPr/>
            <w:r>
              <w:t>•Framework\InitAllSettings.xaml</w:t>
            </w:r>
            <w:r>
              <w:br/>
            </w:r>
            <w:r>
              <w:t>•Framework/GetTransactionData.xaml</w:t>
            </w:r>
            <w:r>
              <w:br/>
            </w:r>
          </w:p>
        </w:tc>
        <w:tc>
          <w:tcPr>
            <w:tcW w:w="2310" w:type="pct"/>
          </w:tcPr>
          <w:p>
            <w:pPr/>
          </w:p>
        </w:tc>
      </w:tr>
      <w:tr>
        <w:tc>
          <w:tcPr>
            <w:tcW w:w="2310" w:type="pct"/>
          </w:tcPr>
          <w:p>
            <w:pPr/>
            <w:r>
              <w:t>\Tests\InitAllApplicationsTestCase.xaml</w:t>
            </w:r>
          </w:p>
        </w:tc>
        <w:tc>
          <w:tcPr>
            <w:tcW w:w="2310" w:type="pct"/>
          </w:tcPr>
          <w:p>
            <w:pPr/>
            <w:r>
              <w:t>•Framework\InitAllSettings.xaml</w:t>
            </w:r>
            <w:r>
              <w:br/>
            </w:r>
            <w:r>
              <w:t>•Framework/InitAllApplications.xaml</w:t>
            </w:r>
            <w:r>
              <w:br/>
            </w:r>
            <w:r>
              <w:t>•Framework\CloseAllApplications.xaml</w:t>
            </w:r>
            <w:r>
              <w:br/>
            </w:r>
          </w:p>
        </w:tc>
        <w:tc>
          <w:tcPr>
            <w:tcW w:w="2310" w:type="pct"/>
          </w:tcPr>
          <w:p>
            <w:pPr/>
          </w:p>
        </w:tc>
      </w:tr>
      <w:tr>
        <w:tc>
          <w:tcPr>
            <w:tcW w:w="2310" w:type="pct"/>
          </w:tcPr>
          <w:p>
            <w:pPr/>
            <w:r>
              <w:t>\Tests\InitAllSettingsTestCase.xaml</w:t>
            </w:r>
          </w:p>
        </w:tc>
        <w:tc>
          <w:tcPr>
            <w:tcW w:w="2310" w:type="pct"/>
          </w:tcPr>
          <w:p>
            <w:pPr/>
            <w:r>
              <w:t>•Framework/InitAllSettings.xaml</w:t>
            </w:r>
            <w:r>
              <w:br/>
            </w:r>
          </w:p>
        </w:tc>
        <w:tc>
          <w:tcPr>
            <w:tcW w:w="2310" w:type="pct"/>
          </w:tcPr>
          <w:p>
            <w:pPr/>
          </w:p>
        </w:tc>
      </w:tr>
      <w:tr>
        <w:tc>
          <w:tcPr>
            <w:tcW w:w="2310" w:type="pct"/>
          </w:tcPr>
          <w:p>
            <w:pPr/>
            <w:r>
              <w:t>\Tests\MainTestCase.xaml</w:t>
            </w:r>
          </w:p>
        </w:tc>
        <w:tc>
          <w:tcPr>
            <w:tcW w:w="2310" w:type="pct"/>
          </w:tcPr>
          <w:p>
            <w:pPr/>
            <w:r>
              <w:t>•Main.xaml</w:t>
            </w:r>
            <w:r>
              <w:br/>
            </w:r>
          </w:p>
        </w:tc>
        <w:tc>
          <w:tcPr>
            <w:tcW w:w="2310" w:type="pct"/>
          </w:tcPr>
          <w:p>
            <w:pPr/>
          </w:p>
        </w:tc>
      </w:tr>
      <w:tr>
        <w:tc>
          <w:tcPr>
            <w:tcW w:w="2310" w:type="pct"/>
          </w:tcPr>
          <w:p>
            <w:pPr/>
            <w:r>
              <w:t>\Tests\ProcessTestCase.xaml</w:t>
            </w:r>
          </w:p>
        </w:tc>
        <w:tc>
          <w:tcPr>
            <w:tcW w:w="2310" w:type="pct"/>
          </w:tcPr>
          <w:p>
            <w:pPr/>
            <w:r>
              <w:t>•Framework\InitAllSettings.xaml</w:t>
            </w:r>
            <w:r>
              <w:br/>
            </w:r>
            <w:r>
              <w:t>•Framework\InitAllApplications.xaml</w:t>
            </w:r>
            <w:r>
              <w:br/>
            </w:r>
            <w:r>
              <w:t>•Framework\GetTransactionData.xaml</w:t>
            </w:r>
            <w:r>
              <w:br/>
            </w:r>
            <w:r>
              <w:t>•Framework\Process.xaml</w:t>
            </w:r>
            <w:r>
              <w:br/>
            </w:r>
            <w:r>
              <w:t>•Framework\CloseAllApplications.xaml</w:t>
            </w:r>
            <w:r>
              <w:br/>
            </w:r>
          </w:p>
        </w:tc>
        <w:tc>
          <w:tcPr>
            <w:tcW w:w="2310" w:type="pct"/>
          </w:tcPr>
          <w:p>
            <w:pPr/>
          </w:p>
        </w:tc>
      </w:tr>
      <w:tr>
        <w:tc>
          <w:tcPr>
            <w:tcW w:w="2310" w:type="pct"/>
          </w:tcPr>
          <w:p>
            <w:pPr/>
            <w:r>
              <w:t>\Tests\WorkflowTestCaseTemplate.xaml</w:t>
            </w:r>
          </w:p>
        </w:tc>
        <w:tc>
          <w:tcPr>
            <w:tcW w:w="2310" w:type="pct"/>
          </w:tcPr>
          <w:p>
            <w:pPr/>
            <w:r>
              <w:t>•Framework\InitAllSettings.xaml</w:t>
            </w:r>
            <w:r>
              <w:br/>
            </w:r>
          </w:p>
        </w:tc>
        <w:tc>
          <w:tcPr>
            <w:tcW w:w="2310" w:type="pct"/>
          </w:tcPr>
          <w:p>
            <w:pPr/>
          </w:p>
        </w:tc>
      </w:tr>
    </w:tbl>
    <w:p>
      <w:pPr/>
    </w:p>
    <w:p>
      <w:pPr>
        <w:pStyle w:val="Heading1"/>
        <w:spacing w:line="360"/>
      </w:pPr>
      <w:r>
        <w:rPr>
          <w:lang w:val=""/>
          <w:spacing w:val="10"/>
          <w:rFonts w:ascii="Calibri Light (Headings)" w:hAnsi="Calibri Light (Headings)" w:cs="Calibri Light (Headings)" w:eastAsia="Calibri Light (Headings)"/>
          <w:b/>
          <w:sz w:val="36"/>
          <w:szCs w:val="36"/>
          <w:color w:val="FF6347"/>
        </w:rPr>
        <w:t>10</w:t>
      </w:r>
      <w:r>
        <w:rPr>
          <w:lang w:val=""/>
          <w:spacing w:val="10"/>
          <w:rFonts w:ascii="Calibri Light (Headings)" w:hAnsi="Calibri Light (Headings)" w:cs="Calibri Light (Headings)" w:eastAsia="Calibri Light (Headings)"/>
          <w:b/>
          <w:sz w:val="36"/>
          <w:szCs w:val="36"/>
          <w:color w:val="FF6347"/>
        </w:rPr>
        <w:tab/>
      </w:r>
      <w:r>
        <w:rPr>
          <w:lang w:val=""/>
          <w:spacing w:val="10"/>
          <w:rFonts w:ascii="Calibri Light (Headings)" w:hAnsi="Calibri Light (Headings)" w:cs="Calibri Light (Headings)" w:eastAsia="Calibri Light (Headings)"/>
          <w:b/>
          <w:sz w:val="36"/>
          <w:szCs w:val="36"/>
          <w:color w:val="FF6347"/>
        </w:rPr>
        <w:t>Dependencies</w:t>
      </w:r>
    </w:p>
    <w:p>
      <w:pPr/>
      <w:r>
        <w:rPr>
          <w:lang w:val=""/>
          <w:rFonts w:ascii="Calibri Light (Headings)" w:hAnsi="Calibri Light (Headings)" w:cs="Calibri Light (Headings)" w:eastAsia="Calibri Light (Headings)"/>
          <w:sz w:val="22"/>
          <w:szCs w:val="22"/>
          <w:color w:val="000000"/>
        </w:rPr>
        <w:t>•</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 UiPath.Credentials.Activities:   [2.0.0]</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 UiPath.Excel.Activities:   [2.16.1]</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 UiPath.Mail.Activities:   [1.18.2]</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 UiPath.System.Activities:   [22.4.5]</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 UiPath.Testing.Activities:   [22.4.3]</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 UiPath.UIAutomation.Activities:   [22.4.7]</w:t>
      </w:r>
      <w:r>
        <w:rPr>
          <w:lang w:val=""/>
          <w:rFonts w:ascii="Calibri Light (Headings)" w:hAnsi="Calibri Light (Headings)" w:cs="Calibri Light (Headings)" w:eastAsia="Calibri Light (Headings)"/>
          <w:sz w:val="22"/>
          <w:szCs w:val="22"/>
          <w:color w:val="000000"/>
        </w:rPr>
        <w:br/>
      </w:r>
      <w:r>
        <w:rPr>
          <w:lang w:val=""/>
          <w:rFonts w:ascii="Calibri Light (Headings)" w:hAnsi="Calibri Light (Headings)" w:cs="Calibri Light (Headings)" w:eastAsia="Calibri Light (Headings)"/>
          <w:sz w:val="22"/>
          <w:szCs w:val="22"/>
          <w:color w:val="000000"/>
        </w:rPr>
        <w:t>•</w:t>
      </w:r>
      <w:r>
        <w:rPr>
          <w:lang w:val=""/>
          <w:rFonts w:ascii="Calibri Light (Headings)" w:hAnsi="Calibri Light (Headings)" w:cs="Calibri Light (Headings)" w:eastAsia="Calibri Light (Headings)"/>
          <w:sz w:val="22"/>
          <w:szCs w:val="22"/>
          <w:color w:val="000000"/>
        </w:rPr>
        <w:tab/>
      </w:r>
      <w:r>
        <w:rPr>
          <w:lang w:val=""/>
          <w:rFonts w:ascii="Calibri Light (Headings)" w:hAnsi="Calibri Light (Headings)" w:cs="Calibri Light (Headings)" w:eastAsia="Calibri Light (Headings)"/>
          <w:sz w:val="22"/>
          <w:szCs w:val="22"/>
          <w:color w:val="000000"/>
        </w:rPr>
        <w:t xml:space="preserve"> UiPathTeam.Documents.TDDGenerator:   [1.4.7221.18964]</w:t>
      </w:r>
      <w:r>
        <w:rPr>
          <w:lang w:val=""/>
          <w:rFonts w:ascii="Calibri Light (Headings)" w:hAnsi="Calibri Light (Headings)" w:cs="Calibri Light (Headings)" w:eastAsia="Calibri Light (Headings)"/>
          <w:sz w:val="22"/>
          <w:szCs w:val="22"/>
          <w:color w:val="000000"/>
        </w:rPr>
        <w:br/>
      </w:r>
    </w:p>
    <w:p>
      <w:pPr/>
    </w:p>
    <w:p>
      <w:pPr>
        <w:pStyle w:val="Heading1"/>
        <w:spacing w:line="360"/>
      </w:pPr>
      <w:r>
        <w:rPr>
          <w:lang w:val=""/>
          <w:spacing w:val="10"/>
          <w:rFonts w:ascii="Calibri Light (Headings)" w:hAnsi="Calibri Light (Headings)" w:cs="Calibri Light (Headings)" w:eastAsia="Calibri Light (Headings)"/>
          <w:b/>
          <w:sz w:val="36"/>
          <w:szCs w:val="36"/>
          <w:color w:val="FF6347"/>
        </w:rPr>
        <w:t>11</w:t>
      </w:r>
      <w:r>
        <w:rPr>
          <w:lang w:val=""/>
          <w:spacing w:val="10"/>
          <w:rFonts w:ascii="Calibri Light (Headings)" w:hAnsi="Calibri Light (Headings)" w:cs="Calibri Light (Headings)" w:eastAsia="Calibri Light (Headings)"/>
          <w:b/>
          <w:sz w:val="36"/>
          <w:szCs w:val="36"/>
          <w:color w:val="FF6347"/>
        </w:rPr>
        <w:tab/>
      </w:r>
      <w:r>
        <w:rPr>
          <w:lang w:val=""/>
          <w:spacing w:val="10"/>
          <w:rFonts w:ascii="Calibri Light (Headings)" w:hAnsi="Calibri Light (Headings)" w:cs="Calibri Light (Headings)" w:eastAsia="Calibri Light (Headings)"/>
          <w:b/>
          <w:sz w:val="36"/>
          <w:szCs w:val="36"/>
          <w:color w:val="FF6347"/>
        </w:rPr>
        <w:t>Issues and Risks</w:t>
      </w:r>
    </w:p>
    <w:p>
      <w:pPr>
        <w:spacing w:line="360"/>
      </w:pPr>
      <w:r>
        <w:rPr>
          <w:lang w:val=""/>
          <w:rFonts w:ascii="Calibri Light (Headings)" w:hAnsi="Calibri Light (Headings)" w:cs="Calibri Light (Headings)" w:eastAsia="Calibri Light (Headings)"/>
          <w:sz w:val="22"/>
          <w:szCs w:val="22"/>
          <w:color w:val="000000"/>
        </w:rPr>
        <w:t>Below are the issues and risks identified during development and testing</w:t>
      </w:r>
    </w:p>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themeFontLang w:val=""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xmlns:w="http://schemas.openxmlformats.org/wordprocessingml/2006/main" w:type="paragraph" w:styleId="TOCHeading">
    <w:name w:val="TOC Heading"/>
    <w:basedOn w:val="Heading1"/>
    <w:next w:val="Normal"/>
    <w:uiPriority w:val="39"/>
    <w:semiHidden/>
    <w:unhideWhenUsed/>
    <w:qFormat/>
    <w:rsid w:val="00E67AA6"/>
    <w:pPr>
      <w:outlineLvl w:val="9"/>
    </w:pPr>
    <w:rPr>
      <w:lang w:eastAsia="nb-NO"/>
    </w:rPr>
  </w:style>
  <w:style xmlns:w="http://schemas.openxmlformats.org/wordprocessingml/2006/main" w:type="paragraph" w:styleId="TOC1">
    <w:name w:val="toc 1"/>
    <w:basedOn w:val="Normal"/>
    <w:next w:val="Normal"/>
    <w:autoRedefine/>
    <w:uiPriority w:val="39"/>
    <w:unhideWhenUsed/>
    <w:pPr>
      <w:spacing w:after="100"/>
      <w:ind w:left="440"/>
    </w:pPr>
  </w:style>
  <w:style xmlns:w="http://schemas.openxmlformats.org/wordprocessingml/2006/main" w:type="paragraph" w:styleId="TOC2">
    <w:name w:val="toc 2"/>
    <w:basedOn w:val="Normal"/>
    <w:next w:val="Normal"/>
    <w:autoRedefine/>
    <w:uiPriority w:val="39"/>
    <w:unhideWhenUsed/>
    <w:pPr>
      <w:spacing w:after="100"/>
      <w:ind w:left="440"/>
    </w:pPr>
  </w:style>
  <w:style xmlns:w="http://schemas.openxmlformats.org/wordprocessingml/2006/main" w:type="paragraph" w:styleId="TOC3">
    <w:name w:val="toc 3"/>
    <w:basedOn w:val="Normal"/>
    <w:next w:val="Normal"/>
    <w:autoRedefine/>
    <w:uiPriority w:val="39"/>
    <w:unhideWhenUsed/>
    <w:pPr>
      <w:spacing w:after="100"/>
      <w:ind w:left="440"/>
    </w:pPr>
  </w:style>
  <w:style xmlns:w="http://schemas.openxmlformats.org/wordprocessingml/2006/main" w:type="paragraph" w:styleId="TOC4">
    <w:name w:val="toc 4"/>
    <w:basedOn w:val="Normal"/>
    <w:next w:val="Normal"/>
    <w:autoRedefine/>
    <w:uiPriority w:val="39"/>
    <w:unhideWhenUsed/>
    <w:pPr>
      <w:spacing w:after="100"/>
      <w:ind w:left="440"/>
    </w:pPr>
  </w:style>
  <w:style xmlns:w="http://schemas.openxmlformats.org/wordprocessingml/2006/main" w:type="character" w:styleId="Hyperlink">
    <w:name w:val="Hyperlink"/>
    <w:basedOn w:val="Normal"/>
    <w:uiPriority w:val="99"/>
    <w:unhideWhenUsed/>
    <w:rPr>
      <w:color w:val="0000FF" w:themeColor="hyperlink"/>
      <w:u w:val="single"/>
    </w:rPr>
  </w:style>
  <w:style w:type="table" w:styleId="MediumGrid2-Accent2">
    <w:name w:val="Medium Grid 2 Accent 2"/>
    <w:basedOn w:val="TableNormal"/>
    <w:uiPriority w:val="68"/>
    <w:rsid w:val="00D47365"/>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s>
</file>

<file path=word/_rels/document.xml.rels>&#65279;<?xml version="1.0" encoding="utf-8"?><Relationships xmlns="http://schemas.openxmlformats.org/package/2006/relationships"><Relationship Type="http://schemas.openxmlformats.org/officeDocument/2006/relationships/styles" Target="/word/styles.xml" Id="R0940e1a1045a409b" /><Relationship Type="http://schemas.openxmlformats.org/officeDocument/2006/relationships/numbering" Target="/word/numbering.xml" Id="R238dd5ddc46347b7" /><Relationship Type="http://schemas.openxmlformats.org/officeDocument/2006/relationships/settings" Target="/word/settings.xml" Id="Rad4378fc06f649b3" /></Relationships>
</file>